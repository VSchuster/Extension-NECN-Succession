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ED82F5" w14:textId="77777777" w:rsidR="0030267A" w:rsidRDefault="0030267A" w:rsidP="00285A23">
      <w:pPr>
        <w:pStyle w:val="titleline1"/>
        <w:outlineLvl w:val="0"/>
      </w:pPr>
      <w:bookmarkStart w:id="0" w:name="_Ref75418953"/>
      <w:bookmarkStart w:id="1" w:name="_GoBack"/>
      <w:bookmarkEnd w:id="1"/>
      <w:r>
        <w:t>L</w:t>
      </w:r>
      <w:bookmarkStart w:id="2" w:name="_Ref140059390"/>
      <w:bookmarkEnd w:id="2"/>
      <w:r>
        <w:t xml:space="preserve">ANDIS-II </w:t>
      </w:r>
      <w:r w:rsidR="002C11DF">
        <w:fldChar w:fldCharType="begin"/>
      </w:r>
      <w:r w:rsidR="002C11DF">
        <w:instrText xml:space="preserve"> DOCPROPERTY  "Extension Name"  \* MERGEFORMAT </w:instrText>
      </w:r>
      <w:r w:rsidR="002C11DF">
        <w:fldChar w:fldCharType="separate"/>
      </w:r>
      <w:r w:rsidR="00BE6A56">
        <w:rPr>
          <w:rStyle w:val="titleline1Char"/>
        </w:rPr>
        <w:t>Century Succession</w:t>
      </w:r>
      <w:r w:rsidR="002C11DF">
        <w:rPr>
          <w:rStyle w:val="titleline1Char"/>
        </w:rPr>
        <w:fldChar w:fldCharType="end"/>
      </w:r>
      <w:r>
        <w:t xml:space="preserve"> v</w:t>
      </w:r>
      <w:r w:rsidR="002C11DF">
        <w:fldChar w:fldCharType="begin"/>
      </w:r>
      <w:r w:rsidR="002C11DF">
        <w:instrText xml:space="preserve"> DOCPROPERTY  "Extension Version"  \* MERGEFORMAT </w:instrText>
      </w:r>
      <w:r w:rsidR="002C11DF">
        <w:fldChar w:fldCharType="separate"/>
      </w:r>
      <w:r w:rsidR="00A85D83" w:rsidRPr="003B6F14">
        <w:rPr>
          <w:rStyle w:val="titleline1Char"/>
        </w:rPr>
        <w:t>3.</w:t>
      </w:r>
      <w:r w:rsidR="00A85D83">
        <w:rPr>
          <w:rStyle w:val="titleline1Char"/>
        </w:rPr>
        <w:t>2</w:t>
      </w:r>
      <w:r w:rsidR="002C11DF">
        <w:rPr>
          <w:rStyle w:val="titleline1Char"/>
        </w:rPr>
        <w:fldChar w:fldCharType="end"/>
      </w:r>
    </w:p>
    <w:p w14:paraId="20C5C6CD" w14:textId="77777777" w:rsidR="0030267A" w:rsidRDefault="0030267A" w:rsidP="00285A23">
      <w:pPr>
        <w:pStyle w:val="titleline"/>
        <w:outlineLvl w:val="0"/>
      </w:pPr>
      <w:r>
        <w:t>Extension User Guide</w:t>
      </w:r>
    </w:p>
    <w:p w14:paraId="5E68591F" w14:textId="77777777" w:rsidR="0030267A" w:rsidRDefault="0030267A"/>
    <w:p w14:paraId="642FF25F" w14:textId="77777777" w:rsidR="00660594" w:rsidRDefault="0030267A" w:rsidP="00285A23">
      <w:pPr>
        <w:jc w:val="center"/>
        <w:outlineLvl w:val="0"/>
      </w:pPr>
      <w:r>
        <w:t>Robert M. Scheller</w:t>
      </w:r>
    </w:p>
    <w:p w14:paraId="1E7206DF" w14:textId="77777777" w:rsidR="0030267A" w:rsidRDefault="00660594" w:rsidP="00285A23">
      <w:pPr>
        <w:jc w:val="center"/>
        <w:outlineLvl w:val="0"/>
      </w:pPr>
      <w:r>
        <w:t>Melissa S. Lucash</w:t>
      </w:r>
    </w:p>
    <w:p w14:paraId="177E631E" w14:textId="77777777" w:rsidR="00426F0F" w:rsidRDefault="00426F0F" w:rsidP="00285A23">
      <w:pPr>
        <w:jc w:val="center"/>
        <w:outlineLvl w:val="0"/>
      </w:pPr>
      <w:r>
        <w:t>Megan Creutzburg</w:t>
      </w:r>
    </w:p>
    <w:p w14:paraId="66AD4206" w14:textId="77777777" w:rsidR="00761179" w:rsidRDefault="00761179" w:rsidP="00285A23">
      <w:pPr>
        <w:jc w:val="center"/>
        <w:outlineLvl w:val="0"/>
      </w:pPr>
      <w:r>
        <w:t>E. Louise Loudermilk</w:t>
      </w:r>
    </w:p>
    <w:p w14:paraId="1FCACF00" w14:textId="77777777" w:rsidR="00660594" w:rsidRDefault="00660594">
      <w:pPr>
        <w:jc w:val="center"/>
      </w:pPr>
    </w:p>
    <w:p w14:paraId="4273FF47" w14:textId="77777777" w:rsidR="003006D4" w:rsidRDefault="00825F03" w:rsidP="00285A23">
      <w:pPr>
        <w:jc w:val="center"/>
        <w:outlineLvl w:val="0"/>
      </w:pPr>
      <w:r>
        <w:t>Portland State University</w:t>
      </w:r>
    </w:p>
    <w:p w14:paraId="77151D2F" w14:textId="77777777" w:rsidR="0030267A" w:rsidRDefault="0030267A">
      <w:pPr>
        <w:jc w:val="center"/>
      </w:pPr>
    </w:p>
    <w:p w14:paraId="000D7E7A" w14:textId="77777777"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ins w:id="3" w:author="Melissa Lucash" w:date="2014-10-16T10:09:00Z">
        <w:r w:rsidR="00605E8C">
          <w:rPr>
            <w:noProof/>
          </w:rPr>
          <w:t>October 16, 2014</w:t>
        </w:r>
      </w:ins>
      <w:ins w:id="4" w:author="mslucash" w:date="2014-10-16T08:57:00Z">
        <w:del w:id="5" w:author="Melissa Lucash" w:date="2014-10-16T10:08:00Z">
          <w:r w:rsidR="00DB2816" w:rsidDel="00605E8C">
            <w:rPr>
              <w:noProof/>
            </w:rPr>
            <w:delText>October 16, 2014</w:delText>
          </w:r>
        </w:del>
      </w:ins>
      <w:del w:id="6" w:author="Melissa Lucash" w:date="2014-10-16T10:08:00Z">
        <w:r w:rsidR="00C57A50" w:rsidDel="00605E8C">
          <w:rPr>
            <w:noProof/>
          </w:rPr>
          <w:delText>October 13, 2014</w:delText>
        </w:r>
      </w:del>
      <w:r w:rsidR="001F43FA">
        <w:rPr>
          <w:noProof/>
        </w:rPr>
        <w:fldChar w:fldCharType="end"/>
      </w:r>
    </w:p>
    <w:p w14:paraId="20B9BF1A" w14:textId="77777777" w:rsidR="0030267A" w:rsidRDefault="0030267A">
      <w:pPr>
        <w:jc w:val="center"/>
      </w:pPr>
    </w:p>
    <w:p w14:paraId="10E50571" w14:textId="77777777" w:rsidR="0030267A" w:rsidRDefault="0030267A">
      <w:pPr>
        <w:jc w:val="center"/>
        <w:rPr>
          <w:i/>
          <w:iCs/>
        </w:rPr>
      </w:pPr>
    </w:p>
    <w:p w14:paraId="3D0E7B9F" w14:textId="77777777" w:rsidR="0030267A" w:rsidRDefault="0030267A">
      <w:pPr>
        <w:pStyle w:val="text"/>
        <w:sectPr w:rsidR="0030267A">
          <w:headerReference w:type="default" r:id="rId9"/>
          <w:pgSz w:w="12240" w:h="15840" w:code="1"/>
          <w:pgMar w:top="1627" w:right="1627" w:bottom="2707" w:left="1627" w:header="935" w:footer="720" w:gutter="0"/>
          <w:cols w:space="720"/>
          <w:docGrid w:linePitch="360"/>
        </w:sectPr>
      </w:pPr>
    </w:p>
    <w:p w14:paraId="6FA945BF" w14:textId="77777777" w:rsidR="0030267A" w:rsidRDefault="0030267A" w:rsidP="00285A23">
      <w:pPr>
        <w:pStyle w:val="heading"/>
        <w:spacing w:before="240" w:after="240"/>
        <w:outlineLvl w:val="0"/>
        <w:rPr>
          <w:sz w:val="32"/>
          <w:szCs w:val="32"/>
        </w:rPr>
      </w:pPr>
      <w:r>
        <w:rPr>
          <w:sz w:val="32"/>
          <w:szCs w:val="32"/>
        </w:rPr>
        <w:lastRenderedPageBreak/>
        <w:t>Table of Contents</w:t>
      </w:r>
    </w:p>
    <w:bookmarkStart w:id="7" w:name="_Toc101616050"/>
    <w:bookmarkEnd w:id="0"/>
    <w:p w14:paraId="4BE59910" w14:textId="77777777" w:rsidR="001E2185" w:rsidRDefault="001F43F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387757016" w:history="1">
        <w:r w:rsidR="001E2185" w:rsidRPr="00BB41D5">
          <w:rPr>
            <w:rStyle w:val="Hyperlink"/>
            <w:noProof/>
          </w:rPr>
          <w:t>1</w:t>
        </w:r>
        <w:r w:rsidR="001E2185">
          <w:rPr>
            <w:rFonts w:asciiTheme="minorHAnsi" w:eastAsiaTheme="minorEastAsia" w:hAnsiTheme="minorHAnsi" w:cstheme="minorBidi"/>
            <w:b w:val="0"/>
            <w:bCs w:val="0"/>
            <w:caps w:val="0"/>
            <w:noProof/>
            <w:sz w:val="22"/>
            <w:szCs w:val="22"/>
          </w:rPr>
          <w:tab/>
        </w:r>
        <w:r w:rsidR="001E2185" w:rsidRPr="00BB41D5">
          <w:rPr>
            <w:rStyle w:val="Hyperlink"/>
            <w:noProof/>
          </w:rPr>
          <w:t>Introduction</w:t>
        </w:r>
        <w:r w:rsidR="001E2185">
          <w:rPr>
            <w:noProof/>
            <w:webHidden/>
          </w:rPr>
          <w:tab/>
        </w:r>
        <w:r w:rsidR="001E2185">
          <w:rPr>
            <w:noProof/>
            <w:webHidden/>
          </w:rPr>
          <w:fldChar w:fldCharType="begin"/>
        </w:r>
        <w:r w:rsidR="001E2185">
          <w:rPr>
            <w:noProof/>
            <w:webHidden/>
          </w:rPr>
          <w:instrText xml:space="preserve"> PAGEREF _Toc387757016 \h </w:instrText>
        </w:r>
        <w:r w:rsidR="001E2185">
          <w:rPr>
            <w:noProof/>
            <w:webHidden/>
          </w:rPr>
        </w:r>
        <w:r w:rsidR="001E2185">
          <w:rPr>
            <w:noProof/>
            <w:webHidden/>
          </w:rPr>
          <w:fldChar w:fldCharType="separate"/>
        </w:r>
        <w:r w:rsidR="00605E8C">
          <w:rPr>
            <w:noProof/>
            <w:webHidden/>
          </w:rPr>
          <w:t>4</w:t>
        </w:r>
        <w:r w:rsidR="001E2185">
          <w:rPr>
            <w:noProof/>
            <w:webHidden/>
          </w:rPr>
          <w:fldChar w:fldCharType="end"/>
        </w:r>
      </w:hyperlink>
    </w:p>
    <w:p w14:paraId="422DCB36" w14:textId="77777777" w:rsidR="001E2185" w:rsidRDefault="002C11DF">
      <w:pPr>
        <w:pStyle w:val="TOC2"/>
        <w:tabs>
          <w:tab w:val="left" w:pos="720"/>
          <w:tab w:val="right" w:leader="dot" w:pos="8976"/>
        </w:tabs>
        <w:rPr>
          <w:rFonts w:asciiTheme="minorHAnsi" w:eastAsiaTheme="minorEastAsia" w:hAnsiTheme="minorHAnsi" w:cstheme="minorBidi"/>
          <w:noProof/>
          <w:sz w:val="22"/>
          <w:szCs w:val="22"/>
        </w:rPr>
      </w:pPr>
      <w:hyperlink w:anchor="_Toc387757017" w:history="1">
        <w:r w:rsidR="001E2185" w:rsidRPr="00BB41D5">
          <w:rPr>
            <w:rStyle w:val="Hyperlink"/>
            <w:noProof/>
          </w:rPr>
          <w:t>1.1</w:t>
        </w:r>
        <w:r w:rsidR="001E2185">
          <w:rPr>
            <w:rFonts w:asciiTheme="minorHAnsi" w:eastAsiaTheme="minorEastAsia" w:hAnsiTheme="minorHAnsi" w:cstheme="minorBidi"/>
            <w:noProof/>
            <w:sz w:val="22"/>
            <w:szCs w:val="22"/>
          </w:rPr>
          <w:tab/>
        </w:r>
        <w:r w:rsidR="001E2185" w:rsidRPr="00BB41D5">
          <w:rPr>
            <w:rStyle w:val="Hyperlink"/>
            <w:noProof/>
          </w:rPr>
          <w:t>Cohort Reproduction – Probability of Establishment</w:t>
        </w:r>
        <w:r w:rsidR="001E2185">
          <w:rPr>
            <w:noProof/>
            <w:webHidden/>
          </w:rPr>
          <w:tab/>
        </w:r>
        <w:r w:rsidR="001E2185">
          <w:rPr>
            <w:noProof/>
            <w:webHidden/>
          </w:rPr>
          <w:fldChar w:fldCharType="begin"/>
        </w:r>
        <w:r w:rsidR="001E2185">
          <w:rPr>
            <w:noProof/>
            <w:webHidden/>
          </w:rPr>
          <w:instrText xml:space="preserve"> PAGEREF _Toc387757017 \h </w:instrText>
        </w:r>
        <w:r w:rsidR="001E2185">
          <w:rPr>
            <w:noProof/>
            <w:webHidden/>
          </w:rPr>
        </w:r>
        <w:r w:rsidR="001E2185">
          <w:rPr>
            <w:noProof/>
            <w:webHidden/>
          </w:rPr>
          <w:fldChar w:fldCharType="separate"/>
        </w:r>
        <w:r w:rsidR="00605E8C">
          <w:rPr>
            <w:noProof/>
            <w:webHidden/>
          </w:rPr>
          <w:t>4</w:t>
        </w:r>
        <w:r w:rsidR="001E2185">
          <w:rPr>
            <w:noProof/>
            <w:webHidden/>
          </w:rPr>
          <w:fldChar w:fldCharType="end"/>
        </w:r>
      </w:hyperlink>
    </w:p>
    <w:p w14:paraId="71D9ACA2" w14:textId="77777777" w:rsidR="001E2185" w:rsidRDefault="00C93BBC">
      <w:pPr>
        <w:pStyle w:val="TOC2"/>
        <w:tabs>
          <w:tab w:val="left" w:pos="720"/>
          <w:tab w:val="right" w:leader="dot" w:pos="8976"/>
        </w:tabs>
        <w:rPr>
          <w:rFonts w:asciiTheme="minorHAnsi" w:eastAsiaTheme="minorEastAsia" w:hAnsiTheme="minorHAnsi" w:cstheme="minorBidi"/>
          <w:noProof/>
          <w:sz w:val="22"/>
          <w:szCs w:val="22"/>
        </w:rPr>
      </w:pPr>
      <w:r>
        <w:fldChar w:fldCharType="begin"/>
      </w:r>
      <w:r>
        <w:instrText xml:space="preserve"> HYPERLINK \l "_Toc387757018" </w:instrText>
      </w:r>
      <w:r>
        <w:fldChar w:fldCharType="separate"/>
      </w:r>
      <w:r w:rsidR="001E2185" w:rsidRPr="00BB41D5">
        <w:rPr>
          <w:rStyle w:val="Hyperlink"/>
          <w:noProof/>
        </w:rPr>
        <w:t>1.2</w:t>
      </w:r>
      <w:r w:rsidR="001E2185">
        <w:rPr>
          <w:rFonts w:asciiTheme="minorHAnsi" w:eastAsiaTheme="minorEastAsia" w:hAnsiTheme="minorHAnsi" w:cstheme="minorBidi"/>
          <w:noProof/>
          <w:sz w:val="22"/>
          <w:szCs w:val="22"/>
        </w:rPr>
        <w:tab/>
      </w:r>
      <w:r w:rsidR="001E2185" w:rsidRPr="00BB41D5">
        <w:rPr>
          <w:rStyle w:val="Hyperlink"/>
          <w:noProof/>
        </w:rPr>
        <w:t>Cohort Growth</w:t>
      </w:r>
      <w:r w:rsidR="001E2185">
        <w:rPr>
          <w:noProof/>
          <w:webHidden/>
        </w:rPr>
        <w:tab/>
      </w:r>
      <w:r w:rsidR="001E2185">
        <w:rPr>
          <w:noProof/>
          <w:webHidden/>
        </w:rPr>
        <w:fldChar w:fldCharType="begin"/>
      </w:r>
      <w:r w:rsidR="001E2185">
        <w:rPr>
          <w:noProof/>
          <w:webHidden/>
        </w:rPr>
        <w:instrText xml:space="preserve"> PAGEREF _Toc387757018 \h </w:instrText>
      </w:r>
      <w:r w:rsidR="001E2185">
        <w:rPr>
          <w:noProof/>
          <w:webHidden/>
        </w:rPr>
      </w:r>
      <w:r w:rsidR="001E2185">
        <w:rPr>
          <w:noProof/>
          <w:webHidden/>
        </w:rPr>
        <w:fldChar w:fldCharType="separate"/>
      </w:r>
      <w:ins w:id="8" w:author="Melissa Lucash" w:date="2014-10-16T10:09:00Z">
        <w:r w:rsidR="00605E8C">
          <w:rPr>
            <w:noProof/>
            <w:webHidden/>
          </w:rPr>
          <w:t>5</w:t>
        </w:r>
      </w:ins>
      <w:ins w:id="9" w:author="mslucash" w:date="2014-10-16T08:57:00Z">
        <w:del w:id="10" w:author="Melissa Lucash" w:date="2014-10-16T10:09:00Z">
          <w:r w:rsidR="00DB2816" w:rsidDel="00605E8C">
            <w:rPr>
              <w:noProof/>
              <w:webHidden/>
            </w:rPr>
            <w:delText>5</w:delText>
          </w:r>
        </w:del>
      </w:ins>
      <w:del w:id="11" w:author="Melissa Lucash" w:date="2014-10-16T10:09:00Z">
        <w:r w:rsidR="001D3E25" w:rsidDel="00605E8C">
          <w:rPr>
            <w:noProof/>
            <w:webHidden/>
          </w:rPr>
          <w:delText>4</w:delText>
        </w:r>
      </w:del>
      <w:r w:rsidR="001E2185">
        <w:rPr>
          <w:noProof/>
          <w:webHidden/>
        </w:rPr>
        <w:fldChar w:fldCharType="end"/>
      </w:r>
      <w:r>
        <w:rPr>
          <w:noProof/>
        </w:rPr>
        <w:fldChar w:fldCharType="end"/>
      </w:r>
    </w:p>
    <w:p w14:paraId="46C0B0C5" w14:textId="77777777" w:rsidR="001E2185" w:rsidRDefault="002C11DF">
      <w:pPr>
        <w:pStyle w:val="TOC2"/>
        <w:tabs>
          <w:tab w:val="left" w:pos="720"/>
          <w:tab w:val="right" w:leader="dot" w:pos="8976"/>
        </w:tabs>
        <w:rPr>
          <w:rFonts w:asciiTheme="minorHAnsi" w:eastAsiaTheme="minorEastAsia" w:hAnsiTheme="minorHAnsi" w:cstheme="minorBidi"/>
          <w:noProof/>
          <w:sz w:val="22"/>
          <w:szCs w:val="22"/>
        </w:rPr>
      </w:pPr>
      <w:hyperlink w:anchor="_Toc387757019" w:history="1">
        <w:r w:rsidR="001E2185" w:rsidRPr="00BB41D5">
          <w:rPr>
            <w:rStyle w:val="Hyperlink"/>
            <w:noProof/>
          </w:rPr>
          <w:t>1.3</w:t>
        </w:r>
        <w:r w:rsidR="001E2185">
          <w:rPr>
            <w:rFonts w:asciiTheme="minorHAnsi" w:eastAsiaTheme="minorEastAsia" w:hAnsiTheme="minorHAnsi" w:cstheme="minorBidi"/>
            <w:noProof/>
            <w:sz w:val="22"/>
            <w:szCs w:val="22"/>
          </w:rPr>
          <w:tab/>
        </w:r>
        <w:r w:rsidR="001E2185" w:rsidRPr="00BB41D5">
          <w:rPr>
            <w:rStyle w:val="Hyperlink"/>
            <w:noProof/>
          </w:rPr>
          <w:t>Soil and Dead Biomass Decay</w:t>
        </w:r>
        <w:r w:rsidR="001E2185">
          <w:rPr>
            <w:noProof/>
            <w:webHidden/>
          </w:rPr>
          <w:tab/>
        </w:r>
        <w:r w:rsidR="001E2185">
          <w:rPr>
            <w:noProof/>
            <w:webHidden/>
          </w:rPr>
          <w:fldChar w:fldCharType="begin"/>
        </w:r>
        <w:r w:rsidR="001E2185">
          <w:rPr>
            <w:noProof/>
            <w:webHidden/>
          </w:rPr>
          <w:instrText xml:space="preserve"> PAGEREF _Toc387757019 \h </w:instrText>
        </w:r>
        <w:r w:rsidR="001E2185">
          <w:rPr>
            <w:noProof/>
            <w:webHidden/>
          </w:rPr>
        </w:r>
        <w:r w:rsidR="001E2185">
          <w:rPr>
            <w:noProof/>
            <w:webHidden/>
          </w:rPr>
          <w:fldChar w:fldCharType="separate"/>
        </w:r>
        <w:r w:rsidR="00605E8C">
          <w:rPr>
            <w:noProof/>
            <w:webHidden/>
          </w:rPr>
          <w:t>5</w:t>
        </w:r>
        <w:r w:rsidR="001E2185">
          <w:rPr>
            <w:noProof/>
            <w:webHidden/>
          </w:rPr>
          <w:fldChar w:fldCharType="end"/>
        </w:r>
      </w:hyperlink>
    </w:p>
    <w:p w14:paraId="694A6163" w14:textId="77777777" w:rsidR="001E2185" w:rsidRDefault="002C11DF">
      <w:pPr>
        <w:pStyle w:val="TOC2"/>
        <w:tabs>
          <w:tab w:val="left" w:pos="720"/>
          <w:tab w:val="right" w:leader="dot" w:pos="8976"/>
        </w:tabs>
        <w:rPr>
          <w:rFonts w:asciiTheme="minorHAnsi" w:eastAsiaTheme="minorEastAsia" w:hAnsiTheme="minorHAnsi" w:cstheme="minorBidi"/>
          <w:noProof/>
          <w:sz w:val="22"/>
          <w:szCs w:val="22"/>
        </w:rPr>
      </w:pPr>
      <w:r>
        <w:fldChar w:fldCharType="begin"/>
      </w:r>
      <w:r>
        <w:instrText xml:space="preserve"> HYPERLINK \l "_Toc387757020" </w:instrText>
      </w:r>
      <w:r>
        <w:fldChar w:fldCharType="separate"/>
      </w:r>
      <w:r w:rsidR="001E2185" w:rsidRPr="00BB41D5">
        <w:rPr>
          <w:rStyle w:val="Hyperlink"/>
          <w:noProof/>
        </w:rPr>
        <w:t>1.4</w:t>
      </w:r>
      <w:r w:rsidR="001E2185">
        <w:rPr>
          <w:rFonts w:asciiTheme="minorHAnsi" w:eastAsiaTheme="minorEastAsia" w:hAnsiTheme="minorHAnsi" w:cstheme="minorBidi"/>
          <w:noProof/>
          <w:sz w:val="22"/>
          <w:szCs w:val="22"/>
        </w:rPr>
        <w:tab/>
      </w:r>
      <w:r w:rsidR="001E2185" w:rsidRPr="00BB41D5">
        <w:rPr>
          <w:rStyle w:val="Hyperlink"/>
          <w:noProof/>
        </w:rPr>
        <w:t>Initializing Biomass and Soil Properties</w:t>
      </w:r>
      <w:r w:rsidR="001E2185">
        <w:rPr>
          <w:noProof/>
          <w:webHidden/>
        </w:rPr>
        <w:tab/>
      </w:r>
      <w:r w:rsidR="001E2185">
        <w:rPr>
          <w:noProof/>
          <w:webHidden/>
        </w:rPr>
        <w:fldChar w:fldCharType="begin"/>
      </w:r>
      <w:r w:rsidR="001E2185">
        <w:rPr>
          <w:noProof/>
          <w:webHidden/>
        </w:rPr>
        <w:instrText xml:space="preserve"> PAGEREF _Toc387757020 \h </w:instrText>
      </w:r>
      <w:r w:rsidR="001E2185">
        <w:rPr>
          <w:noProof/>
          <w:webHidden/>
        </w:rPr>
      </w:r>
      <w:r w:rsidR="001E2185">
        <w:rPr>
          <w:noProof/>
          <w:webHidden/>
        </w:rPr>
        <w:fldChar w:fldCharType="separate"/>
      </w:r>
      <w:ins w:id="12" w:author="Melissa Lucash" w:date="2014-10-16T10:09:00Z">
        <w:r w:rsidR="00605E8C">
          <w:rPr>
            <w:noProof/>
            <w:webHidden/>
          </w:rPr>
          <w:t>6</w:t>
        </w:r>
      </w:ins>
      <w:del w:id="13" w:author="Melissa Lucash" w:date="2014-10-16T10:09:00Z">
        <w:r w:rsidR="00DB2816" w:rsidDel="00605E8C">
          <w:rPr>
            <w:noProof/>
            <w:webHidden/>
          </w:rPr>
          <w:delText>5</w:delText>
        </w:r>
      </w:del>
      <w:r w:rsidR="001E2185">
        <w:rPr>
          <w:noProof/>
          <w:webHidden/>
        </w:rPr>
        <w:fldChar w:fldCharType="end"/>
      </w:r>
      <w:r>
        <w:rPr>
          <w:noProof/>
        </w:rPr>
        <w:fldChar w:fldCharType="end"/>
      </w:r>
    </w:p>
    <w:p w14:paraId="6586FB6A" w14:textId="77777777" w:rsidR="001E2185" w:rsidRDefault="002C11DF">
      <w:pPr>
        <w:pStyle w:val="TOC2"/>
        <w:tabs>
          <w:tab w:val="left" w:pos="720"/>
          <w:tab w:val="right" w:leader="dot" w:pos="8976"/>
        </w:tabs>
        <w:rPr>
          <w:rFonts w:asciiTheme="minorHAnsi" w:eastAsiaTheme="minorEastAsia" w:hAnsiTheme="minorHAnsi" w:cstheme="minorBidi"/>
          <w:noProof/>
          <w:sz w:val="22"/>
          <w:szCs w:val="22"/>
        </w:rPr>
      </w:pPr>
      <w:hyperlink w:anchor="_Toc387757021" w:history="1">
        <w:r w:rsidR="001E2185" w:rsidRPr="00BB41D5">
          <w:rPr>
            <w:rStyle w:val="Hyperlink"/>
            <w:noProof/>
          </w:rPr>
          <w:t>1.5</w:t>
        </w:r>
        <w:r w:rsidR="001E2185">
          <w:rPr>
            <w:rFonts w:asciiTheme="minorHAnsi" w:eastAsiaTheme="minorEastAsia" w:hAnsiTheme="minorHAnsi" w:cstheme="minorBidi"/>
            <w:noProof/>
            <w:sz w:val="22"/>
            <w:szCs w:val="22"/>
          </w:rPr>
          <w:tab/>
        </w:r>
        <w:r w:rsidR="001E2185" w:rsidRPr="00BB41D5">
          <w:rPr>
            <w:rStyle w:val="Hyperlink"/>
            <w:noProof/>
          </w:rPr>
          <w:t>Interactions with Disturbances</w:t>
        </w:r>
        <w:r w:rsidR="001E2185">
          <w:rPr>
            <w:noProof/>
            <w:webHidden/>
          </w:rPr>
          <w:tab/>
        </w:r>
        <w:r w:rsidR="001E2185">
          <w:rPr>
            <w:noProof/>
            <w:webHidden/>
          </w:rPr>
          <w:fldChar w:fldCharType="begin"/>
        </w:r>
        <w:r w:rsidR="001E2185">
          <w:rPr>
            <w:noProof/>
            <w:webHidden/>
          </w:rPr>
          <w:instrText xml:space="preserve"> PAGEREF _Toc387757021 \h </w:instrText>
        </w:r>
        <w:r w:rsidR="001E2185">
          <w:rPr>
            <w:noProof/>
            <w:webHidden/>
          </w:rPr>
        </w:r>
        <w:r w:rsidR="001E2185">
          <w:rPr>
            <w:noProof/>
            <w:webHidden/>
          </w:rPr>
          <w:fldChar w:fldCharType="separate"/>
        </w:r>
        <w:r w:rsidR="00605E8C">
          <w:rPr>
            <w:noProof/>
            <w:webHidden/>
          </w:rPr>
          <w:t>6</w:t>
        </w:r>
        <w:r w:rsidR="001E2185">
          <w:rPr>
            <w:noProof/>
            <w:webHidden/>
          </w:rPr>
          <w:fldChar w:fldCharType="end"/>
        </w:r>
      </w:hyperlink>
    </w:p>
    <w:p w14:paraId="0667F34B" w14:textId="77777777" w:rsidR="001E2185" w:rsidRDefault="002C11DF">
      <w:pPr>
        <w:pStyle w:val="TOC2"/>
        <w:tabs>
          <w:tab w:val="left" w:pos="720"/>
          <w:tab w:val="right" w:leader="dot" w:pos="8976"/>
        </w:tabs>
        <w:rPr>
          <w:rFonts w:asciiTheme="minorHAnsi" w:eastAsiaTheme="minorEastAsia" w:hAnsiTheme="minorHAnsi" w:cstheme="minorBidi"/>
          <w:noProof/>
          <w:sz w:val="22"/>
          <w:szCs w:val="22"/>
        </w:rPr>
      </w:pPr>
      <w:r>
        <w:fldChar w:fldCharType="begin"/>
      </w:r>
      <w:r>
        <w:instrText xml:space="preserve"> HYPERLINK \l "_Toc387757022" </w:instrText>
      </w:r>
      <w:r>
        <w:fldChar w:fldCharType="separate"/>
      </w:r>
      <w:r w:rsidR="001E2185" w:rsidRPr="00BB41D5">
        <w:rPr>
          <w:rStyle w:val="Hyperlink"/>
          <w:noProof/>
        </w:rPr>
        <w:t>1.6</w:t>
      </w:r>
      <w:r w:rsidR="001E2185">
        <w:rPr>
          <w:rFonts w:asciiTheme="minorHAnsi" w:eastAsiaTheme="minorEastAsia" w:hAnsiTheme="minorHAnsi" w:cstheme="minorBidi"/>
          <w:noProof/>
          <w:sz w:val="22"/>
          <w:szCs w:val="22"/>
        </w:rPr>
        <w:tab/>
      </w:r>
      <w:r w:rsidR="001E2185" w:rsidRPr="00BB41D5">
        <w:rPr>
          <w:rStyle w:val="Hyperlink"/>
          <w:noProof/>
        </w:rPr>
        <w:t>Available Light</w:t>
      </w:r>
      <w:r w:rsidR="001E2185">
        <w:rPr>
          <w:noProof/>
          <w:webHidden/>
        </w:rPr>
        <w:tab/>
      </w:r>
      <w:r w:rsidR="001E2185">
        <w:rPr>
          <w:noProof/>
          <w:webHidden/>
        </w:rPr>
        <w:fldChar w:fldCharType="begin"/>
      </w:r>
      <w:r w:rsidR="001E2185">
        <w:rPr>
          <w:noProof/>
          <w:webHidden/>
        </w:rPr>
        <w:instrText xml:space="preserve"> PAGEREF _Toc387757022 \h </w:instrText>
      </w:r>
      <w:r w:rsidR="001E2185">
        <w:rPr>
          <w:noProof/>
          <w:webHidden/>
        </w:rPr>
      </w:r>
      <w:r w:rsidR="001E2185">
        <w:rPr>
          <w:noProof/>
          <w:webHidden/>
        </w:rPr>
        <w:fldChar w:fldCharType="separate"/>
      </w:r>
      <w:ins w:id="14" w:author="Melissa Lucash" w:date="2014-10-16T10:09:00Z">
        <w:r w:rsidR="00605E8C">
          <w:rPr>
            <w:noProof/>
            <w:webHidden/>
          </w:rPr>
          <w:t>7</w:t>
        </w:r>
      </w:ins>
      <w:del w:id="15" w:author="Melissa Lucash" w:date="2014-10-16T10:09:00Z">
        <w:r w:rsidR="00DB2816" w:rsidDel="00605E8C">
          <w:rPr>
            <w:noProof/>
            <w:webHidden/>
          </w:rPr>
          <w:delText>6</w:delText>
        </w:r>
      </w:del>
      <w:r w:rsidR="001E2185">
        <w:rPr>
          <w:noProof/>
          <w:webHidden/>
        </w:rPr>
        <w:fldChar w:fldCharType="end"/>
      </w:r>
      <w:r>
        <w:rPr>
          <w:noProof/>
        </w:rPr>
        <w:fldChar w:fldCharType="end"/>
      </w:r>
    </w:p>
    <w:p w14:paraId="5CED394B" w14:textId="77777777" w:rsidR="001E2185" w:rsidRDefault="00C93BBC">
      <w:pPr>
        <w:pStyle w:val="TOC2"/>
        <w:tabs>
          <w:tab w:val="left" w:pos="720"/>
          <w:tab w:val="right" w:leader="dot" w:pos="8976"/>
        </w:tabs>
        <w:rPr>
          <w:rFonts w:asciiTheme="minorHAnsi" w:eastAsiaTheme="minorEastAsia" w:hAnsiTheme="minorHAnsi" w:cstheme="minorBidi"/>
          <w:noProof/>
          <w:sz w:val="22"/>
          <w:szCs w:val="22"/>
        </w:rPr>
      </w:pPr>
      <w:r>
        <w:fldChar w:fldCharType="begin"/>
      </w:r>
      <w:r>
        <w:instrText xml:space="preserve"> HYPERLINK \l "_Toc387757023" </w:instrText>
      </w:r>
      <w:r>
        <w:fldChar w:fldCharType="separate"/>
      </w:r>
      <w:r w:rsidR="001E2185" w:rsidRPr="00BB41D5">
        <w:rPr>
          <w:rStyle w:val="Hyperlink"/>
          <w:noProof/>
        </w:rPr>
        <w:t>1.7</w:t>
      </w:r>
      <w:r w:rsidR="001E2185">
        <w:rPr>
          <w:rFonts w:asciiTheme="minorHAnsi" w:eastAsiaTheme="minorEastAsia" w:hAnsiTheme="minorHAnsi" w:cstheme="minorBidi"/>
          <w:noProof/>
          <w:sz w:val="22"/>
          <w:szCs w:val="22"/>
        </w:rPr>
        <w:tab/>
      </w:r>
      <w:r w:rsidR="001E2185" w:rsidRPr="00BB41D5">
        <w:rPr>
          <w:rStyle w:val="Hyperlink"/>
          <w:noProof/>
        </w:rPr>
        <w:t>Cohort Reproduction – Disturbance Interactions</w:t>
      </w:r>
      <w:r w:rsidR="001E2185">
        <w:rPr>
          <w:noProof/>
          <w:webHidden/>
        </w:rPr>
        <w:tab/>
      </w:r>
      <w:r w:rsidR="001E2185">
        <w:rPr>
          <w:noProof/>
          <w:webHidden/>
        </w:rPr>
        <w:fldChar w:fldCharType="begin"/>
      </w:r>
      <w:r w:rsidR="001E2185">
        <w:rPr>
          <w:noProof/>
          <w:webHidden/>
        </w:rPr>
        <w:instrText xml:space="preserve"> PAGEREF _Toc387757023 \h </w:instrText>
      </w:r>
      <w:r w:rsidR="001E2185">
        <w:rPr>
          <w:noProof/>
          <w:webHidden/>
        </w:rPr>
      </w:r>
      <w:r w:rsidR="001E2185">
        <w:rPr>
          <w:noProof/>
          <w:webHidden/>
        </w:rPr>
        <w:fldChar w:fldCharType="separate"/>
      </w:r>
      <w:ins w:id="16" w:author="Melissa Lucash" w:date="2014-10-16T10:09:00Z">
        <w:r w:rsidR="00605E8C">
          <w:rPr>
            <w:noProof/>
            <w:webHidden/>
          </w:rPr>
          <w:t>7</w:t>
        </w:r>
      </w:ins>
      <w:ins w:id="17" w:author="mslucash" w:date="2014-10-16T08:57:00Z">
        <w:del w:id="18" w:author="Melissa Lucash" w:date="2014-10-16T10:09:00Z">
          <w:r w:rsidR="00DB2816" w:rsidDel="00605E8C">
            <w:rPr>
              <w:noProof/>
              <w:webHidden/>
            </w:rPr>
            <w:delText>7</w:delText>
          </w:r>
        </w:del>
      </w:ins>
      <w:del w:id="19" w:author="Melissa Lucash" w:date="2014-10-16T10:09:00Z">
        <w:r w:rsidR="001D3E25" w:rsidDel="00605E8C">
          <w:rPr>
            <w:noProof/>
            <w:webHidden/>
          </w:rPr>
          <w:delText>6</w:delText>
        </w:r>
      </w:del>
      <w:r w:rsidR="001E2185">
        <w:rPr>
          <w:noProof/>
          <w:webHidden/>
        </w:rPr>
        <w:fldChar w:fldCharType="end"/>
      </w:r>
      <w:r>
        <w:rPr>
          <w:noProof/>
        </w:rPr>
        <w:fldChar w:fldCharType="end"/>
      </w:r>
    </w:p>
    <w:p w14:paraId="13BBE32B" w14:textId="77777777" w:rsidR="001E2185" w:rsidRDefault="00C93BBC">
      <w:pPr>
        <w:pStyle w:val="TOC2"/>
        <w:tabs>
          <w:tab w:val="left" w:pos="720"/>
          <w:tab w:val="right" w:leader="dot" w:pos="8976"/>
        </w:tabs>
        <w:rPr>
          <w:rFonts w:asciiTheme="minorHAnsi" w:eastAsiaTheme="minorEastAsia" w:hAnsiTheme="minorHAnsi" w:cstheme="minorBidi"/>
          <w:noProof/>
          <w:sz w:val="22"/>
          <w:szCs w:val="22"/>
        </w:rPr>
      </w:pPr>
      <w:r>
        <w:fldChar w:fldCharType="begin"/>
      </w:r>
      <w:r>
        <w:instrText xml:space="preserve"> HYPERLINK \l "_Toc387757024" </w:instrText>
      </w:r>
      <w:r>
        <w:fldChar w:fldCharType="separate"/>
      </w:r>
      <w:r w:rsidR="001E2185" w:rsidRPr="00BB41D5">
        <w:rPr>
          <w:rStyle w:val="Hyperlink"/>
          <w:noProof/>
        </w:rPr>
        <w:t>1.8</w:t>
      </w:r>
      <w:r w:rsidR="001E2185">
        <w:rPr>
          <w:rFonts w:asciiTheme="minorHAnsi" w:eastAsiaTheme="minorEastAsia" w:hAnsiTheme="minorHAnsi" w:cstheme="minorBidi"/>
          <w:noProof/>
          <w:sz w:val="22"/>
          <w:szCs w:val="22"/>
        </w:rPr>
        <w:tab/>
      </w:r>
      <w:r w:rsidR="001E2185" w:rsidRPr="00BB41D5">
        <w:rPr>
          <w:rStyle w:val="Hyperlink"/>
          <w:noProof/>
        </w:rPr>
        <w:t>Cohort Reproduction – Initial Biomass</w:t>
      </w:r>
      <w:r w:rsidR="001E2185">
        <w:rPr>
          <w:noProof/>
          <w:webHidden/>
        </w:rPr>
        <w:tab/>
      </w:r>
      <w:r w:rsidR="001E2185">
        <w:rPr>
          <w:noProof/>
          <w:webHidden/>
        </w:rPr>
        <w:fldChar w:fldCharType="begin"/>
      </w:r>
      <w:r w:rsidR="001E2185">
        <w:rPr>
          <w:noProof/>
          <w:webHidden/>
        </w:rPr>
        <w:instrText xml:space="preserve"> PAGEREF _Toc387757024 \h </w:instrText>
      </w:r>
      <w:r w:rsidR="001E2185">
        <w:rPr>
          <w:noProof/>
          <w:webHidden/>
        </w:rPr>
      </w:r>
      <w:r w:rsidR="001E2185">
        <w:rPr>
          <w:noProof/>
          <w:webHidden/>
        </w:rPr>
        <w:fldChar w:fldCharType="separate"/>
      </w:r>
      <w:ins w:id="20" w:author="Melissa Lucash" w:date="2014-10-16T10:09:00Z">
        <w:r w:rsidR="00605E8C">
          <w:rPr>
            <w:noProof/>
            <w:webHidden/>
          </w:rPr>
          <w:t>7</w:t>
        </w:r>
      </w:ins>
      <w:ins w:id="21" w:author="mslucash" w:date="2014-10-16T08:57:00Z">
        <w:del w:id="22" w:author="Melissa Lucash" w:date="2014-10-16T10:09:00Z">
          <w:r w:rsidR="00DB2816" w:rsidDel="00605E8C">
            <w:rPr>
              <w:noProof/>
              <w:webHidden/>
            </w:rPr>
            <w:delText>7</w:delText>
          </w:r>
        </w:del>
      </w:ins>
      <w:del w:id="23" w:author="Melissa Lucash" w:date="2014-10-16T10:09:00Z">
        <w:r w:rsidR="001D3E25" w:rsidDel="00605E8C">
          <w:rPr>
            <w:noProof/>
            <w:webHidden/>
          </w:rPr>
          <w:delText>6</w:delText>
        </w:r>
      </w:del>
      <w:r w:rsidR="001E2185">
        <w:rPr>
          <w:noProof/>
          <w:webHidden/>
        </w:rPr>
        <w:fldChar w:fldCharType="end"/>
      </w:r>
      <w:r>
        <w:rPr>
          <w:noProof/>
        </w:rPr>
        <w:fldChar w:fldCharType="end"/>
      </w:r>
    </w:p>
    <w:p w14:paraId="2A0691D5" w14:textId="77777777" w:rsidR="001E2185" w:rsidRDefault="001F45A2">
      <w:pPr>
        <w:pStyle w:val="TOC2"/>
        <w:tabs>
          <w:tab w:val="left" w:pos="720"/>
          <w:tab w:val="right" w:leader="dot" w:pos="8976"/>
        </w:tabs>
        <w:rPr>
          <w:rFonts w:asciiTheme="minorHAnsi" w:eastAsiaTheme="minorEastAsia" w:hAnsiTheme="minorHAnsi" w:cstheme="minorBidi"/>
          <w:noProof/>
          <w:sz w:val="22"/>
          <w:szCs w:val="22"/>
        </w:rPr>
      </w:pPr>
      <w:r>
        <w:fldChar w:fldCharType="begin"/>
      </w:r>
      <w:r>
        <w:instrText xml:space="preserve"> HYPERLINK \l "_Toc387757025" </w:instrText>
      </w:r>
      <w:r>
        <w:fldChar w:fldCharType="separate"/>
      </w:r>
      <w:r w:rsidR="001E2185" w:rsidRPr="00BB41D5">
        <w:rPr>
          <w:rStyle w:val="Hyperlink"/>
          <w:noProof/>
        </w:rPr>
        <w:t>1.9</w:t>
      </w:r>
      <w:r w:rsidR="001E2185">
        <w:rPr>
          <w:rFonts w:asciiTheme="minorHAnsi" w:eastAsiaTheme="minorEastAsia" w:hAnsiTheme="minorHAnsi" w:cstheme="minorBidi"/>
          <w:noProof/>
          <w:sz w:val="22"/>
          <w:szCs w:val="22"/>
        </w:rPr>
        <w:tab/>
      </w:r>
      <w:r w:rsidR="001E2185" w:rsidRPr="00BB41D5">
        <w:rPr>
          <w:rStyle w:val="Hyperlink"/>
          <w:noProof/>
        </w:rPr>
        <w:t>Cohort Senescence and Mortality</w:t>
      </w:r>
      <w:r w:rsidR="001E2185">
        <w:rPr>
          <w:noProof/>
          <w:webHidden/>
        </w:rPr>
        <w:tab/>
      </w:r>
      <w:r w:rsidR="001E2185">
        <w:rPr>
          <w:noProof/>
          <w:webHidden/>
        </w:rPr>
        <w:fldChar w:fldCharType="begin"/>
      </w:r>
      <w:r w:rsidR="001E2185">
        <w:rPr>
          <w:noProof/>
          <w:webHidden/>
        </w:rPr>
        <w:instrText xml:space="preserve"> PAGEREF _Toc387757025 \h </w:instrText>
      </w:r>
      <w:r w:rsidR="001E2185">
        <w:rPr>
          <w:noProof/>
          <w:webHidden/>
        </w:rPr>
      </w:r>
      <w:r w:rsidR="001E2185">
        <w:rPr>
          <w:noProof/>
          <w:webHidden/>
        </w:rPr>
        <w:fldChar w:fldCharType="separate"/>
      </w:r>
      <w:ins w:id="24" w:author="Melissa Lucash" w:date="2014-10-16T10:09:00Z">
        <w:r w:rsidR="00605E8C">
          <w:rPr>
            <w:noProof/>
            <w:webHidden/>
          </w:rPr>
          <w:t>7</w:t>
        </w:r>
      </w:ins>
      <w:ins w:id="25" w:author="mslucash" w:date="2014-10-16T08:57:00Z">
        <w:del w:id="26" w:author="Melissa Lucash" w:date="2014-10-16T10:09:00Z">
          <w:r w:rsidR="00DB2816" w:rsidDel="00605E8C">
            <w:rPr>
              <w:noProof/>
              <w:webHidden/>
            </w:rPr>
            <w:delText>7</w:delText>
          </w:r>
        </w:del>
      </w:ins>
      <w:del w:id="27" w:author="Melissa Lucash" w:date="2014-10-16T10:09:00Z">
        <w:r w:rsidR="00771B7C" w:rsidDel="00605E8C">
          <w:rPr>
            <w:noProof/>
            <w:webHidden/>
          </w:rPr>
          <w:delText>6</w:delText>
        </w:r>
      </w:del>
      <w:r w:rsidR="001E2185">
        <w:rPr>
          <w:noProof/>
          <w:webHidden/>
        </w:rPr>
        <w:fldChar w:fldCharType="end"/>
      </w:r>
      <w:r>
        <w:rPr>
          <w:noProof/>
        </w:rPr>
        <w:fldChar w:fldCharType="end"/>
      </w:r>
    </w:p>
    <w:p w14:paraId="59156E78" w14:textId="77777777" w:rsidR="001E2185" w:rsidRDefault="002C11DF">
      <w:pPr>
        <w:pStyle w:val="TOC2"/>
        <w:tabs>
          <w:tab w:val="left" w:pos="960"/>
          <w:tab w:val="right" w:leader="dot" w:pos="8976"/>
        </w:tabs>
        <w:rPr>
          <w:rFonts w:asciiTheme="minorHAnsi" w:eastAsiaTheme="minorEastAsia" w:hAnsiTheme="minorHAnsi" w:cstheme="minorBidi"/>
          <w:noProof/>
          <w:sz w:val="22"/>
          <w:szCs w:val="22"/>
        </w:rPr>
      </w:pPr>
      <w:hyperlink w:anchor="_Toc387757026" w:history="1">
        <w:r w:rsidR="001E2185" w:rsidRPr="00BB41D5">
          <w:rPr>
            <w:rStyle w:val="Hyperlink"/>
            <w:noProof/>
          </w:rPr>
          <w:t>1.10</w:t>
        </w:r>
        <w:r w:rsidR="001E2185">
          <w:rPr>
            <w:rFonts w:asciiTheme="minorHAnsi" w:eastAsiaTheme="minorEastAsia" w:hAnsiTheme="minorHAnsi" w:cstheme="minorBidi"/>
            <w:noProof/>
            <w:sz w:val="22"/>
            <w:szCs w:val="22"/>
          </w:rPr>
          <w:tab/>
        </w:r>
        <w:r w:rsidR="001E2185" w:rsidRPr="00BB41D5">
          <w:rPr>
            <w:rStyle w:val="Hyperlink"/>
            <w:noProof/>
          </w:rPr>
          <w:t>Major Releases</w:t>
        </w:r>
        <w:r w:rsidR="001E2185">
          <w:rPr>
            <w:noProof/>
            <w:webHidden/>
          </w:rPr>
          <w:tab/>
        </w:r>
        <w:r w:rsidR="001E2185">
          <w:rPr>
            <w:noProof/>
            <w:webHidden/>
          </w:rPr>
          <w:fldChar w:fldCharType="begin"/>
        </w:r>
        <w:r w:rsidR="001E2185">
          <w:rPr>
            <w:noProof/>
            <w:webHidden/>
          </w:rPr>
          <w:instrText xml:space="preserve"> PAGEREF _Toc387757026 \h </w:instrText>
        </w:r>
        <w:r w:rsidR="001E2185">
          <w:rPr>
            <w:noProof/>
            <w:webHidden/>
          </w:rPr>
        </w:r>
        <w:r w:rsidR="001E2185">
          <w:rPr>
            <w:noProof/>
            <w:webHidden/>
          </w:rPr>
          <w:fldChar w:fldCharType="separate"/>
        </w:r>
        <w:r w:rsidR="00605E8C">
          <w:rPr>
            <w:noProof/>
            <w:webHidden/>
          </w:rPr>
          <w:t>7</w:t>
        </w:r>
        <w:r w:rsidR="001E2185">
          <w:rPr>
            <w:noProof/>
            <w:webHidden/>
          </w:rPr>
          <w:fldChar w:fldCharType="end"/>
        </w:r>
      </w:hyperlink>
    </w:p>
    <w:p w14:paraId="263BE67C" w14:textId="77777777" w:rsidR="001E2185" w:rsidRDefault="002C11D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27" w:history="1">
        <w:r w:rsidR="001E2185" w:rsidRPr="00BB41D5">
          <w:rPr>
            <w:rStyle w:val="Hyperlink"/>
            <w:noProof/>
          </w:rPr>
          <w:t>1.10.1</w:t>
        </w:r>
        <w:r w:rsidR="001E2185">
          <w:rPr>
            <w:rFonts w:asciiTheme="minorHAnsi" w:eastAsiaTheme="minorEastAsia" w:hAnsiTheme="minorHAnsi" w:cstheme="minorBidi"/>
            <w:i w:val="0"/>
            <w:iCs w:val="0"/>
            <w:noProof/>
            <w:sz w:val="22"/>
            <w:szCs w:val="22"/>
          </w:rPr>
          <w:tab/>
        </w:r>
        <w:r w:rsidR="001E2185" w:rsidRPr="00BB41D5">
          <w:rPr>
            <w:rStyle w:val="Hyperlink"/>
            <w:noProof/>
          </w:rPr>
          <w:t>Version 3.2</w:t>
        </w:r>
        <w:r w:rsidR="001E2185">
          <w:rPr>
            <w:noProof/>
            <w:webHidden/>
          </w:rPr>
          <w:tab/>
        </w:r>
        <w:r w:rsidR="001E2185">
          <w:rPr>
            <w:noProof/>
            <w:webHidden/>
          </w:rPr>
          <w:fldChar w:fldCharType="begin"/>
        </w:r>
        <w:r w:rsidR="001E2185">
          <w:rPr>
            <w:noProof/>
            <w:webHidden/>
          </w:rPr>
          <w:instrText xml:space="preserve"> PAGEREF _Toc387757027 \h </w:instrText>
        </w:r>
        <w:r w:rsidR="001E2185">
          <w:rPr>
            <w:noProof/>
            <w:webHidden/>
          </w:rPr>
        </w:r>
        <w:r w:rsidR="001E2185">
          <w:rPr>
            <w:noProof/>
            <w:webHidden/>
          </w:rPr>
          <w:fldChar w:fldCharType="separate"/>
        </w:r>
        <w:r w:rsidR="00605E8C">
          <w:rPr>
            <w:noProof/>
            <w:webHidden/>
          </w:rPr>
          <w:t>7</w:t>
        </w:r>
        <w:r w:rsidR="001E2185">
          <w:rPr>
            <w:noProof/>
            <w:webHidden/>
          </w:rPr>
          <w:fldChar w:fldCharType="end"/>
        </w:r>
      </w:hyperlink>
    </w:p>
    <w:p w14:paraId="6305E44F" w14:textId="77777777" w:rsidR="001E2185" w:rsidRDefault="00C93BBC">
      <w:pPr>
        <w:pStyle w:val="TOC3"/>
        <w:tabs>
          <w:tab w:val="left" w:pos="1440"/>
          <w:tab w:val="right" w:leader="dot" w:pos="8976"/>
        </w:tabs>
        <w:rPr>
          <w:rFonts w:asciiTheme="minorHAnsi" w:eastAsiaTheme="minorEastAsia" w:hAnsiTheme="minorHAnsi" w:cstheme="minorBidi"/>
          <w:i w:val="0"/>
          <w:iCs w:val="0"/>
          <w:noProof/>
          <w:sz w:val="22"/>
          <w:szCs w:val="22"/>
        </w:rPr>
      </w:pPr>
      <w:r>
        <w:fldChar w:fldCharType="begin"/>
      </w:r>
      <w:r>
        <w:instrText xml:space="preserve"> HYPERLINK \l "_Toc387757028" </w:instrText>
      </w:r>
      <w:r>
        <w:fldChar w:fldCharType="separate"/>
      </w:r>
      <w:r w:rsidR="001E2185" w:rsidRPr="00BB41D5">
        <w:rPr>
          <w:rStyle w:val="Hyperlink"/>
          <w:noProof/>
        </w:rPr>
        <w:t>1.10.2</w:t>
      </w:r>
      <w:r w:rsidR="001E2185">
        <w:rPr>
          <w:rFonts w:asciiTheme="minorHAnsi" w:eastAsiaTheme="minorEastAsia" w:hAnsiTheme="minorHAnsi" w:cstheme="minorBidi"/>
          <w:i w:val="0"/>
          <w:iCs w:val="0"/>
          <w:noProof/>
          <w:sz w:val="22"/>
          <w:szCs w:val="22"/>
        </w:rPr>
        <w:tab/>
      </w:r>
      <w:r w:rsidR="001E2185" w:rsidRPr="00BB41D5">
        <w:rPr>
          <w:rStyle w:val="Hyperlink"/>
          <w:noProof/>
        </w:rPr>
        <w:t>Version 3.1</w:t>
      </w:r>
      <w:r w:rsidR="001E2185">
        <w:rPr>
          <w:noProof/>
          <w:webHidden/>
        </w:rPr>
        <w:tab/>
      </w:r>
      <w:r w:rsidR="001E2185">
        <w:rPr>
          <w:noProof/>
          <w:webHidden/>
        </w:rPr>
        <w:fldChar w:fldCharType="begin"/>
      </w:r>
      <w:r w:rsidR="001E2185">
        <w:rPr>
          <w:noProof/>
          <w:webHidden/>
        </w:rPr>
        <w:instrText xml:space="preserve"> PAGEREF _Toc387757028 \h </w:instrText>
      </w:r>
      <w:r w:rsidR="001E2185">
        <w:rPr>
          <w:noProof/>
          <w:webHidden/>
        </w:rPr>
      </w:r>
      <w:r w:rsidR="001E2185">
        <w:rPr>
          <w:noProof/>
          <w:webHidden/>
        </w:rPr>
        <w:fldChar w:fldCharType="separate"/>
      </w:r>
      <w:ins w:id="28" w:author="Melissa Lucash" w:date="2014-10-16T10:09:00Z">
        <w:r w:rsidR="00605E8C">
          <w:rPr>
            <w:noProof/>
            <w:webHidden/>
          </w:rPr>
          <w:t>8</w:t>
        </w:r>
      </w:ins>
      <w:ins w:id="29" w:author="mslucash" w:date="2014-10-16T08:57:00Z">
        <w:del w:id="30" w:author="Melissa Lucash" w:date="2014-10-16T10:09:00Z">
          <w:r w:rsidR="00DB2816" w:rsidDel="00605E8C">
            <w:rPr>
              <w:noProof/>
              <w:webHidden/>
            </w:rPr>
            <w:delText>8</w:delText>
          </w:r>
        </w:del>
      </w:ins>
      <w:del w:id="31" w:author="Melissa Lucash" w:date="2014-10-16T10:09:00Z">
        <w:r w:rsidR="001D3E25" w:rsidDel="00605E8C">
          <w:rPr>
            <w:noProof/>
            <w:webHidden/>
          </w:rPr>
          <w:delText>7</w:delText>
        </w:r>
      </w:del>
      <w:r w:rsidR="001E2185">
        <w:rPr>
          <w:noProof/>
          <w:webHidden/>
        </w:rPr>
        <w:fldChar w:fldCharType="end"/>
      </w:r>
      <w:r>
        <w:rPr>
          <w:noProof/>
        </w:rPr>
        <w:fldChar w:fldCharType="end"/>
      </w:r>
    </w:p>
    <w:p w14:paraId="74148C8D" w14:textId="77777777" w:rsidR="001E2185" w:rsidRDefault="002C11DF">
      <w:pPr>
        <w:pStyle w:val="TOC3"/>
        <w:tabs>
          <w:tab w:val="left" w:pos="1440"/>
          <w:tab w:val="right" w:leader="dot" w:pos="8976"/>
        </w:tabs>
        <w:rPr>
          <w:rFonts w:asciiTheme="minorHAnsi" w:eastAsiaTheme="minorEastAsia" w:hAnsiTheme="minorHAnsi" w:cstheme="minorBidi"/>
          <w:i w:val="0"/>
          <w:iCs w:val="0"/>
          <w:noProof/>
          <w:sz w:val="22"/>
          <w:szCs w:val="22"/>
        </w:rPr>
      </w:pPr>
      <w:r>
        <w:fldChar w:fldCharType="begin"/>
      </w:r>
      <w:r>
        <w:instrText xml:space="preserve"> HYPERLINK \l "_Toc387757029" </w:instrText>
      </w:r>
      <w:r>
        <w:fldChar w:fldCharType="separate"/>
      </w:r>
      <w:r w:rsidR="001E2185" w:rsidRPr="00BB41D5">
        <w:rPr>
          <w:rStyle w:val="Hyperlink"/>
          <w:noProof/>
        </w:rPr>
        <w:t>1.10.3</w:t>
      </w:r>
      <w:r w:rsidR="001E2185">
        <w:rPr>
          <w:rFonts w:asciiTheme="minorHAnsi" w:eastAsiaTheme="minorEastAsia" w:hAnsiTheme="minorHAnsi" w:cstheme="minorBidi"/>
          <w:i w:val="0"/>
          <w:iCs w:val="0"/>
          <w:noProof/>
          <w:sz w:val="22"/>
          <w:szCs w:val="22"/>
        </w:rPr>
        <w:tab/>
      </w:r>
      <w:r w:rsidR="001E2185" w:rsidRPr="00BB41D5">
        <w:rPr>
          <w:rStyle w:val="Hyperlink"/>
          <w:noProof/>
        </w:rPr>
        <w:t>Version 3.0</w:t>
      </w:r>
      <w:r w:rsidR="001E2185">
        <w:rPr>
          <w:noProof/>
          <w:webHidden/>
        </w:rPr>
        <w:tab/>
      </w:r>
      <w:r w:rsidR="001E2185">
        <w:rPr>
          <w:noProof/>
          <w:webHidden/>
        </w:rPr>
        <w:fldChar w:fldCharType="begin"/>
      </w:r>
      <w:r w:rsidR="001E2185">
        <w:rPr>
          <w:noProof/>
          <w:webHidden/>
        </w:rPr>
        <w:instrText xml:space="preserve"> PAGEREF _Toc387757029 \h </w:instrText>
      </w:r>
      <w:r w:rsidR="001E2185">
        <w:rPr>
          <w:noProof/>
          <w:webHidden/>
        </w:rPr>
      </w:r>
      <w:r w:rsidR="001E2185">
        <w:rPr>
          <w:noProof/>
          <w:webHidden/>
        </w:rPr>
        <w:fldChar w:fldCharType="separate"/>
      </w:r>
      <w:ins w:id="32" w:author="Melissa Lucash" w:date="2014-10-16T10:09:00Z">
        <w:r w:rsidR="00605E8C">
          <w:rPr>
            <w:noProof/>
            <w:webHidden/>
          </w:rPr>
          <w:t>9</w:t>
        </w:r>
      </w:ins>
      <w:del w:id="33" w:author="Melissa Lucash" w:date="2014-10-16T10:09:00Z">
        <w:r w:rsidR="00DB2816" w:rsidDel="00605E8C">
          <w:rPr>
            <w:noProof/>
            <w:webHidden/>
          </w:rPr>
          <w:delText>8</w:delText>
        </w:r>
      </w:del>
      <w:r w:rsidR="001E2185">
        <w:rPr>
          <w:noProof/>
          <w:webHidden/>
        </w:rPr>
        <w:fldChar w:fldCharType="end"/>
      </w:r>
      <w:r>
        <w:rPr>
          <w:noProof/>
        </w:rPr>
        <w:fldChar w:fldCharType="end"/>
      </w:r>
    </w:p>
    <w:p w14:paraId="536105F7" w14:textId="77777777" w:rsidR="001E2185" w:rsidRDefault="002C11DF">
      <w:pPr>
        <w:pStyle w:val="TOC3"/>
        <w:tabs>
          <w:tab w:val="left" w:pos="1440"/>
          <w:tab w:val="right" w:leader="dot" w:pos="8976"/>
        </w:tabs>
        <w:rPr>
          <w:rFonts w:asciiTheme="minorHAnsi" w:eastAsiaTheme="minorEastAsia" w:hAnsiTheme="minorHAnsi" w:cstheme="minorBidi"/>
          <w:i w:val="0"/>
          <w:iCs w:val="0"/>
          <w:noProof/>
          <w:sz w:val="22"/>
          <w:szCs w:val="22"/>
        </w:rPr>
      </w:pPr>
      <w:r>
        <w:fldChar w:fldCharType="begin"/>
      </w:r>
      <w:r>
        <w:instrText xml:space="preserve"> HYPERLINK \l "_Toc387757030" </w:instrText>
      </w:r>
      <w:r>
        <w:fldChar w:fldCharType="separate"/>
      </w:r>
      <w:r w:rsidR="001E2185" w:rsidRPr="00BB41D5">
        <w:rPr>
          <w:rStyle w:val="Hyperlink"/>
          <w:noProof/>
        </w:rPr>
        <w:t>1.10.4</w:t>
      </w:r>
      <w:r w:rsidR="001E2185">
        <w:rPr>
          <w:rFonts w:asciiTheme="minorHAnsi" w:eastAsiaTheme="minorEastAsia" w:hAnsiTheme="minorHAnsi" w:cstheme="minorBidi"/>
          <w:i w:val="0"/>
          <w:iCs w:val="0"/>
          <w:noProof/>
          <w:sz w:val="22"/>
          <w:szCs w:val="22"/>
        </w:rPr>
        <w:tab/>
      </w:r>
      <w:r w:rsidR="001E2185" w:rsidRPr="00BB41D5">
        <w:rPr>
          <w:rStyle w:val="Hyperlink"/>
          <w:noProof/>
        </w:rPr>
        <w:t>Version 2.0</w:t>
      </w:r>
      <w:r w:rsidR="001E2185">
        <w:rPr>
          <w:noProof/>
          <w:webHidden/>
        </w:rPr>
        <w:tab/>
      </w:r>
      <w:r w:rsidR="001E2185">
        <w:rPr>
          <w:noProof/>
          <w:webHidden/>
        </w:rPr>
        <w:fldChar w:fldCharType="begin"/>
      </w:r>
      <w:r w:rsidR="001E2185">
        <w:rPr>
          <w:noProof/>
          <w:webHidden/>
        </w:rPr>
        <w:instrText xml:space="preserve"> PAGEREF _Toc387757030 \h </w:instrText>
      </w:r>
      <w:r w:rsidR="001E2185">
        <w:rPr>
          <w:noProof/>
          <w:webHidden/>
        </w:rPr>
      </w:r>
      <w:r w:rsidR="001E2185">
        <w:rPr>
          <w:noProof/>
          <w:webHidden/>
        </w:rPr>
        <w:fldChar w:fldCharType="separate"/>
      </w:r>
      <w:ins w:id="34" w:author="Melissa Lucash" w:date="2014-10-16T10:09:00Z">
        <w:r w:rsidR="00605E8C">
          <w:rPr>
            <w:noProof/>
            <w:webHidden/>
          </w:rPr>
          <w:t>11</w:t>
        </w:r>
      </w:ins>
      <w:del w:id="35" w:author="Melissa Lucash" w:date="2014-10-16T10:09:00Z">
        <w:r w:rsidR="00DB2816" w:rsidDel="00605E8C">
          <w:rPr>
            <w:noProof/>
            <w:webHidden/>
          </w:rPr>
          <w:delText>10</w:delText>
        </w:r>
      </w:del>
      <w:r w:rsidR="001E2185">
        <w:rPr>
          <w:noProof/>
          <w:webHidden/>
        </w:rPr>
        <w:fldChar w:fldCharType="end"/>
      </w:r>
      <w:r>
        <w:rPr>
          <w:noProof/>
        </w:rPr>
        <w:fldChar w:fldCharType="end"/>
      </w:r>
    </w:p>
    <w:p w14:paraId="4C2EC19A" w14:textId="77777777" w:rsidR="001E2185" w:rsidRDefault="002C11DF">
      <w:pPr>
        <w:pStyle w:val="TOC2"/>
        <w:tabs>
          <w:tab w:val="left" w:pos="960"/>
          <w:tab w:val="right" w:leader="dot" w:pos="8976"/>
        </w:tabs>
        <w:rPr>
          <w:rFonts w:asciiTheme="minorHAnsi" w:eastAsiaTheme="minorEastAsia" w:hAnsiTheme="minorHAnsi" w:cstheme="minorBidi"/>
          <w:noProof/>
          <w:sz w:val="22"/>
          <w:szCs w:val="22"/>
        </w:rPr>
      </w:pPr>
      <w:hyperlink w:anchor="_Toc387757031" w:history="1">
        <w:r w:rsidR="001E2185" w:rsidRPr="00BB41D5">
          <w:rPr>
            <w:rStyle w:val="Hyperlink"/>
            <w:noProof/>
          </w:rPr>
          <w:t>1.11</w:t>
        </w:r>
        <w:r w:rsidR="001E2185">
          <w:rPr>
            <w:rFonts w:asciiTheme="minorHAnsi" w:eastAsiaTheme="minorEastAsia" w:hAnsiTheme="minorHAnsi" w:cstheme="minorBidi"/>
            <w:noProof/>
            <w:sz w:val="22"/>
            <w:szCs w:val="22"/>
          </w:rPr>
          <w:tab/>
        </w:r>
        <w:r w:rsidR="001E2185" w:rsidRPr="00BB41D5">
          <w:rPr>
            <w:rStyle w:val="Hyperlink"/>
            <w:noProof/>
          </w:rPr>
          <w:t>Minor Releases</w:t>
        </w:r>
        <w:r w:rsidR="001E2185">
          <w:rPr>
            <w:noProof/>
            <w:webHidden/>
          </w:rPr>
          <w:tab/>
        </w:r>
        <w:r w:rsidR="001E2185">
          <w:rPr>
            <w:noProof/>
            <w:webHidden/>
          </w:rPr>
          <w:fldChar w:fldCharType="begin"/>
        </w:r>
        <w:r w:rsidR="001E2185">
          <w:rPr>
            <w:noProof/>
            <w:webHidden/>
          </w:rPr>
          <w:instrText xml:space="preserve"> PAGEREF _Toc387757031 \h </w:instrText>
        </w:r>
        <w:r w:rsidR="001E2185">
          <w:rPr>
            <w:noProof/>
            <w:webHidden/>
          </w:rPr>
        </w:r>
        <w:r w:rsidR="001E2185">
          <w:rPr>
            <w:noProof/>
            <w:webHidden/>
          </w:rPr>
          <w:fldChar w:fldCharType="separate"/>
        </w:r>
        <w:r w:rsidR="00605E8C">
          <w:rPr>
            <w:noProof/>
            <w:webHidden/>
          </w:rPr>
          <w:t>11</w:t>
        </w:r>
        <w:r w:rsidR="001E2185">
          <w:rPr>
            <w:noProof/>
            <w:webHidden/>
          </w:rPr>
          <w:fldChar w:fldCharType="end"/>
        </w:r>
      </w:hyperlink>
    </w:p>
    <w:p w14:paraId="38C607DD" w14:textId="77777777" w:rsidR="001E2185" w:rsidRDefault="002C11D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32" w:history="1">
        <w:r w:rsidR="001E2185" w:rsidRPr="00BB41D5">
          <w:rPr>
            <w:rStyle w:val="Hyperlink"/>
            <w:noProof/>
          </w:rPr>
          <w:t>1.11.1</w:t>
        </w:r>
        <w:r w:rsidR="001E2185">
          <w:rPr>
            <w:rFonts w:asciiTheme="minorHAnsi" w:eastAsiaTheme="minorEastAsia" w:hAnsiTheme="minorHAnsi" w:cstheme="minorBidi"/>
            <w:i w:val="0"/>
            <w:iCs w:val="0"/>
            <w:noProof/>
            <w:sz w:val="22"/>
            <w:szCs w:val="22"/>
          </w:rPr>
          <w:tab/>
        </w:r>
        <w:r w:rsidR="001E2185" w:rsidRPr="00BB41D5">
          <w:rPr>
            <w:rStyle w:val="Hyperlink"/>
            <w:noProof/>
          </w:rPr>
          <w:t>Version 3.1.1</w:t>
        </w:r>
        <w:r w:rsidR="001E2185">
          <w:rPr>
            <w:noProof/>
            <w:webHidden/>
          </w:rPr>
          <w:tab/>
        </w:r>
        <w:r w:rsidR="001E2185">
          <w:rPr>
            <w:noProof/>
            <w:webHidden/>
          </w:rPr>
          <w:fldChar w:fldCharType="begin"/>
        </w:r>
        <w:r w:rsidR="001E2185">
          <w:rPr>
            <w:noProof/>
            <w:webHidden/>
          </w:rPr>
          <w:instrText xml:space="preserve"> PAGEREF _Toc387757032 \h </w:instrText>
        </w:r>
        <w:r w:rsidR="001E2185">
          <w:rPr>
            <w:noProof/>
            <w:webHidden/>
          </w:rPr>
        </w:r>
        <w:r w:rsidR="001E2185">
          <w:rPr>
            <w:noProof/>
            <w:webHidden/>
          </w:rPr>
          <w:fldChar w:fldCharType="separate"/>
        </w:r>
        <w:r w:rsidR="00605E8C">
          <w:rPr>
            <w:noProof/>
            <w:webHidden/>
          </w:rPr>
          <w:t>11</w:t>
        </w:r>
        <w:r w:rsidR="001E2185">
          <w:rPr>
            <w:noProof/>
            <w:webHidden/>
          </w:rPr>
          <w:fldChar w:fldCharType="end"/>
        </w:r>
      </w:hyperlink>
    </w:p>
    <w:p w14:paraId="202877BD" w14:textId="77777777" w:rsidR="001E2185" w:rsidRDefault="002C11DF">
      <w:pPr>
        <w:pStyle w:val="TOC2"/>
        <w:tabs>
          <w:tab w:val="left" w:pos="960"/>
          <w:tab w:val="right" w:leader="dot" w:pos="8976"/>
        </w:tabs>
        <w:rPr>
          <w:rFonts w:asciiTheme="minorHAnsi" w:eastAsiaTheme="minorEastAsia" w:hAnsiTheme="minorHAnsi" w:cstheme="minorBidi"/>
          <w:noProof/>
          <w:sz w:val="22"/>
          <w:szCs w:val="22"/>
        </w:rPr>
      </w:pPr>
      <w:hyperlink w:anchor="_Toc387757033" w:history="1">
        <w:r w:rsidR="001E2185" w:rsidRPr="00BB41D5">
          <w:rPr>
            <w:rStyle w:val="Hyperlink"/>
            <w:noProof/>
          </w:rPr>
          <w:t>1.12</w:t>
        </w:r>
        <w:r w:rsidR="001E2185">
          <w:rPr>
            <w:rFonts w:asciiTheme="minorHAnsi" w:eastAsiaTheme="minorEastAsia" w:hAnsiTheme="minorHAnsi" w:cstheme="minorBidi"/>
            <w:noProof/>
            <w:sz w:val="22"/>
            <w:szCs w:val="22"/>
          </w:rPr>
          <w:tab/>
        </w:r>
        <w:r w:rsidR="001E2185" w:rsidRPr="00BB41D5">
          <w:rPr>
            <w:rStyle w:val="Hyperlink"/>
            <w:noProof/>
          </w:rPr>
          <w:t>References</w:t>
        </w:r>
        <w:r w:rsidR="001E2185">
          <w:rPr>
            <w:noProof/>
            <w:webHidden/>
          </w:rPr>
          <w:tab/>
        </w:r>
        <w:r w:rsidR="001E2185">
          <w:rPr>
            <w:noProof/>
            <w:webHidden/>
          </w:rPr>
          <w:fldChar w:fldCharType="begin"/>
        </w:r>
        <w:r w:rsidR="001E2185">
          <w:rPr>
            <w:noProof/>
            <w:webHidden/>
          </w:rPr>
          <w:instrText xml:space="preserve"> PAGEREF _Toc387757033 \h </w:instrText>
        </w:r>
        <w:r w:rsidR="001E2185">
          <w:rPr>
            <w:noProof/>
            <w:webHidden/>
          </w:rPr>
        </w:r>
        <w:r w:rsidR="001E2185">
          <w:rPr>
            <w:noProof/>
            <w:webHidden/>
          </w:rPr>
          <w:fldChar w:fldCharType="separate"/>
        </w:r>
        <w:r w:rsidR="00605E8C">
          <w:rPr>
            <w:noProof/>
            <w:webHidden/>
          </w:rPr>
          <w:t>11</w:t>
        </w:r>
        <w:r w:rsidR="001E2185">
          <w:rPr>
            <w:noProof/>
            <w:webHidden/>
          </w:rPr>
          <w:fldChar w:fldCharType="end"/>
        </w:r>
      </w:hyperlink>
    </w:p>
    <w:p w14:paraId="4B8647F4" w14:textId="77777777" w:rsidR="001E2185" w:rsidRDefault="001F45A2">
      <w:pPr>
        <w:pStyle w:val="TOC2"/>
        <w:tabs>
          <w:tab w:val="left" w:pos="960"/>
          <w:tab w:val="right" w:leader="dot" w:pos="8976"/>
        </w:tabs>
        <w:rPr>
          <w:rFonts w:asciiTheme="minorHAnsi" w:eastAsiaTheme="minorEastAsia" w:hAnsiTheme="minorHAnsi" w:cstheme="minorBidi"/>
          <w:noProof/>
          <w:sz w:val="22"/>
          <w:szCs w:val="22"/>
        </w:rPr>
      </w:pPr>
      <w:r>
        <w:fldChar w:fldCharType="begin"/>
      </w:r>
      <w:r>
        <w:instrText xml:space="preserve"> HYPERLINK \l "_Toc387757034" </w:instrText>
      </w:r>
      <w:r>
        <w:fldChar w:fldCharType="separate"/>
      </w:r>
      <w:r w:rsidR="001E2185" w:rsidRPr="00BB41D5">
        <w:rPr>
          <w:rStyle w:val="Hyperlink"/>
          <w:noProof/>
        </w:rPr>
        <w:t>1.13</w:t>
      </w:r>
      <w:r w:rsidR="001E2185">
        <w:rPr>
          <w:rFonts w:asciiTheme="minorHAnsi" w:eastAsiaTheme="minorEastAsia" w:hAnsiTheme="minorHAnsi" w:cstheme="minorBidi"/>
          <w:noProof/>
          <w:sz w:val="22"/>
          <w:szCs w:val="22"/>
        </w:rPr>
        <w:tab/>
      </w:r>
      <w:r w:rsidR="001E2185" w:rsidRPr="00BB41D5">
        <w:rPr>
          <w:rStyle w:val="Hyperlink"/>
          <w:noProof/>
        </w:rPr>
        <w:t>Acknowledgments</w:t>
      </w:r>
      <w:r w:rsidR="001E2185">
        <w:rPr>
          <w:noProof/>
          <w:webHidden/>
        </w:rPr>
        <w:tab/>
      </w:r>
      <w:r w:rsidR="001E2185">
        <w:rPr>
          <w:noProof/>
          <w:webHidden/>
        </w:rPr>
        <w:fldChar w:fldCharType="begin"/>
      </w:r>
      <w:r w:rsidR="001E2185">
        <w:rPr>
          <w:noProof/>
          <w:webHidden/>
        </w:rPr>
        <w:instrText xml:space="preserve"> PAGEREF _Toc387757034 \h </w:instrText>
      </w:r>
      <w:r w:rsidR="001E2185">
        <w:rPr>
          <w:noProof/>
          <w:webHidden/>
        </w:rPr>
      </w:r>
      <w:r w:rsidR="001E2185">
        <w:rPr>
          <w:noProof/>
          <w:webHidden/>
        </w:rPr>
        <w:fldChar w:fldCharType="separate"/>
      </w:r>
      <w:ins w:id="36" w:author="Melissa Lucash" w:date="2014-10-16T10:09:00Z">
        <w:r w:rsidR="00605E8C">
          <w:rPr>
            <w:noProof/>
            <w:webHidden/>
          </w:rPr>
          <w:t>13</w:t>
        </w:r>
      </w:ins>
      <w:ins w:id="37" w:author="mslucash" w:date="2014-10-16T08:57:00Z">
        <w:del w:id="38" w:author="Melissa Lucash" w:date="2014-10-16T10:09:00Z">
          <w:r w:rsidR="00DB2816" w:rsidDel="00605E8C">
            <w:rPr>
              <w:noProof/>
              <w:webHidden/>
            </w:rPr>
            <w:delText>13</w:delText>
          </w:r>
        </w:del>
      </w:ins>
      <w:del w:id="39" w:author="Melissa Lucash" w:date="2014-10-16T10:09:00Z">
        <w:r w:rsidR="00771B7C" w:rsidDel="00605E8C">
          <w:rPr>
            <w:noProof/>
            <w:webHidden/>
          </w:rPr>
          <w:delText>12</w:delText>
        </w:r>
      </w:del>
      <w:r w:rsidR="001E2185">
        <w:rPr>
          <w:noProof/>
          <w:webHidden/>
        </w:rPr>
        <w:fldChar w:fldCharType="end"/>
      </w:r>
      <w:r>
        <w:rPr>
          <w:noProof/>
        </w:rPr>
        <w:fldChar w:fldCharType="end"/>
      </w:r>
    </w:p>
    <w:p w14:paraId="7983419D" w14:textId="77777777" w:rsidR="001E2185" w:rsidRDefault="002C11D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87757035" w:history="1">
        <w:r w:rsidR="001E2185" w:rsidRPr="00BB41D5">
          <w:rPr>
            <w:rStyle w:val="Hyperlink"/>
            <w:noProof/>
          </w:rPr>
          <w:t>2</w:t>
        </w:r>
        <w:r w:rsidR="001E2185">
          <w:rPr>
            <w:rFonts w:asciiTheme="minorHAnsi" w:eastAsiaTheme="minorEastAsia" w:hAnsiTheme="minorHAnsi" w:cstheme="minorBidi"/>
            <w:b w:val="0"/>
            <w:bCs w:val="0"/>
            <w:caps w:val="0"/>
            <w:noProof/>
            <w:sz w:val="22"/>
            <w:szCs w:val="22"/>
          </w:rPr>
          <w:tab/>
        </w:r>
        <w:r w:rsidR="001E2185" w:rsidRPr="00BB41D5">
          <w:rPr>
            <w:rStyle w:val="Hyperlink"/>
            <w:noProof/>
          </w:rPr>
          <w:t>Succession Input File</w:t>
        </w:r>
        <w:r w:rsidR="001E2185">
          <w:rPr>
            <w:noProof/>
            <w:webHidden/>
          </w:rPr>
          <w:tab/>
        </w:r>
        <w:r w:rsidR="001E2185">
          <w:rPr>
            <w:noProof/>
            <w:webHidden/>
          </w:rPr>
          <w:fldChar w:fldCharType="begin"/>
        </w:r>
        <w:r w:rsidR="001E2185">
          <w:rPr>
            <w:noProof/>
            <w:webHidden/>
          </w:rPr>
          <w:instrText xml:space="preserve"> PAGEREF _Toc387757035 \h </w:instrText>
        </w:r>
        <w:r w:rsidR="001E2185">
          <w:rPr>
            <w:noProof/>
            <w:webHidden/>
          </w:rPr>
        </w:r>
        <w:r w:rsidR="001E2185">
          <w:rPr>
            <w:noProof/>
            <w:webHidden/>
          </w:rPr>
          <w:fldChar w:fldCharType="separate"/>
        </w:r>
        <w:r w:rsidR="00605E8C">
          <w:rPr>
            <w:noProof/>
            <w:webHidden/>
          </w:rPr>
          <w:t>14</w:t>
        </w:r>
        <w:r w:rsidR="001E2185">
          <w:rPr>
            <w:noProof/>
            <w:webHidden/>
          </w:rPr>
          <w:fldChar w:fldCharType="end"/>
        </w:r>
      </w:hyperlink>
    </w:p>
    <w:p w14:paraId="3B792C68" w14:textId="77777777" w:rsidR="001E2185" w:rsidRDefault="002C11DF">
      <w:pPr>
        <w:pStyle w:val="TOC2"/>
        <w:tabs>
          <w:tab w:val="left" w:pos="720"/>
          <w:tab w:val="right" w:leader="dot" w:pos="8976"/>
        </w:tabs>
        <w:rPr>
          <w:rFonts w:asciiTheme="minorHAnsi" w:eastAsiaTheme="minorEastAsia" w:hAnsiTheme="minorHAnsi" w:cstheme="minorBidi"/>
          <w:noProof/>
          <w:sz w:val="22"/>
          <w:szCs w:val="22"/>
        </w:rPr>
      </w:pPr>
      <w:hyperlink w:anchor="_Toc387757036" w:history="1">
        <w:r w:rsidR="001E2185" w:rsidRPr="00BB41D5">
          <w:rPr>
            <w:rStyle w:val="Hyperlink"/>
            <w:noProof/>
          </w:rPr>
          <w:t>2.1</w:t>
        </w:r>
        <w:r w:rsidR="001E2185">
          <w:rPr>
            <w:rFonts w:asciiTheme="minorHAnsi" w:eastAsiaTheme="minorEastAsia" w:hAnsiTheme="minorHAnsi" w:cstheme="minorBidi"/>
            <w:noProof/>
            <w:sz w:val="22"/>
            <w:szCs w:val="22"/>
          </w:rPr>
          <w:tab/>
        </w:r>
        <w:r w:rsidR="001E2185" w:rsidRPr="00BB41D5">
          <w:rPr>
            <w:rStyle w:val="Hyperlink"/>
            <w:noProof/>
          </w:rPr>
          <w:t>LandisData</w:t>
        </w:r>
        <w:r w:rsidR="001E2185">
          <w:rPr>
            <w:noProof/>
            <w:webHidden/>
          </w:rPr>
          <w:tab/>
        </w:r>
        <w:r w:rsidR="001E2185">
          <w:rPr>
            <w:noProof/>
            <w:webHidden/>
          </w:rPr>
          <w:fldChar w:fldCharType="begin"/>
        </w:r>
        <w:r w:rsidR="001E2185">
          <w:rPr>
            <w:noProof/>
            <w:webHidden/>
          </w:rPr>
          <w:instrText xml:space="preserve"> PAGEREF _Toc387757036 \h </w:instrText>
        </w:r>
        <w:r w:rsidR="001E2185">
          <w:rPr>
            <w:noProof/>
            <w:webHidden/>
          </w:rPr>
        </w:r>
        <w:r w:rsidR="001E2185">
          <w:rPr>
            <w:noProof/>
            <w:webHidden/>
          </w:rPr>
          <w:fldChar w:fldCharType="separate"/>
        </w:r>
        <w:r w:rsidR="00605E8C">
          <w:rPr>
            <w:noProof/>
            <w:webHidden/>
          </w:rPr>
          <w:t>14</w:t>
        </w:r>
        <w:r w:rsidR="001E2185">
          <w:rPr>
            <w:noProof/>
            <w:webHidden/>
          </w:rPr>
          <w:fldChar w:fldCharType="end"/>
        </w:r>
      </w:hyperlink>
    </w:p>
    <w:p w14:paraId="32A95BBD" w14:textId="77777777" w:rsidR="001E2185" w:rsidRDefault="002C11DF">
      <w:pPr>
        <w:pStyle w:val="TOC2"/>
        <w:tabs>
          <w:tab w:val="left" w:pos="720"/>
          <w:tab w:val="right" w:leader="dot" w:pos="8976"/>
        </w:tabs>
        <w:rPr>
          <w:rFonts w:asciiTheme="minorHAnsi" w:eastAsiaTheme="minorEastAsia" w:hAnsiTheme="minorHAnsi" w:cstheme="minorBidi"/>
          <w:noProof/>
          <w:sz w:val="22"/>
          <w:szCs w:val="22"/>
        </w:rPr>
      </w:pPr>
      <w:hyperlink w:anchor="_Toc387757037" w:history="1">
        <w:r w:rsidR="001E2185" w:rsidRPr="00BB41D5">
          <w:rPr>
            <w:rStyle w:val="Hyperlink"/>
            <w:noProof/>
          </w:rPr>
          <w:t>2.2</w:t>
        </w:r>
        <w:r w:rsidR="001E2185">
          <w:rPr>
            <w:rFonts w:asciiTheme="minorHAnsi" w:eastAsiaTheme="minorEastAsia" w:hAnsiTheme="minorHAnsi" w:cstheme="minorBidi"/>
            <w:noProof/>
            <w:sz w:val="22"/>
            <w:szCs w:val="22"/>
          </w:rPr>
          <w:tab/>
        </w:r>
        <w:r w:rsidR="001E2185" w:rsidRPr="00BB41D5">
          <w:rPr>
            <w:rStyle w:val="Hyperlink"/>
            <w:noProof/>
          </w:rPr>
          <w:t>Timestep</w:t>
        </w:r>
        <w:r w:rsidR="001E2185">
          <w:rPr>
            <w:noProof/>
            <w:webHidden/>
          </w:rPr>
          <w:tab/>
        </w:r>
        <w:r w:rsidR="001E2185">
          <w:rPr>
            <w:noProof/>
            <w:webHidden/>
          </w:rPr>
          <w:fldChar w:fldCharType="begin"/>
        </w:r>
        <w:r w:rsidR="001E2185">
          <w:rPr>
            <w:noProof/>
            <w:webHidden/>
          </w:rPr>
          <w:instrText xml:space="preserve"> PAGEREF _Toc387757037 \h </w:instrText>
        </w:r>
        <w:r w:rsidR="001E2185">
          <w:rPr>
            <w:noProof/>
            <w:webHidden/>
          </w:rPr>
        </w:r>
        <w:r w:rsidR="001E2185">
          <w:rPr>
            <w:noProof/>
            <w:webHidden/>
          </w:rPr>
          <w:fldChar w:fldCharType="separate"/>
        </w:r>
        <w:r w:rsidR="00605E8C">
          <w:rPr>
            <w:noProof/>
            <w:webHidden/>
          </w:rPr>
          <w:t>14</w:t>
        </w:r>
        <w:r w:rsidR="001E2185">
          <w:rPr>
            <w:noProof/>
            <w:webHidden/>
          </w:rPr>
          <w:fldChar w:fldCharType="end"/>
        </w:r>
      </w:hyperlink>
    </w:p>
    <w:p w14:paraId="26311FDA" w14:textId="77777777" w:rsidR="001E2185" w:rsidRDefault="002C11DF">
      <w:pPr>
        <w:pStyle w:val="TOC2"/>
        <w:tabs>
          <w:tab w:val="left" w:pos="720"/>
          <w:tab w:val="right" w:leader="dot" w:pos="8976"/>
        </w:tabs>
        <w:rPr>
          <w:rFonts w:asciiTheme="minorHAnsi" w:eastAsiaTheme="minorEastAsia" w:hAnsiTheme="minorHAnsi" w:cstheme="minorBidi"/>
          <w:noProof/>
          <w:sz w:val="22"/>
          <w:szCs w:val="22"/>
        </w:rPr>
      </w:pPr>
      <w:hyperlink w:anchor="_Toc387757038" w:history="1">
        <w:r w:rsidR="001E2185" w:rsidRPr="00BB41D5">
          <w:rPr>
            <w:rStyle w:val="Hyperlink"/>
            <w:noProof/>
          </w:rPr>
          <w:t>2.3</w:t>
        </w:r>
        <w:r w:rsidR="001E2185">
          <w:rPr>
            <w:rFonts w:asciiTheme="minorHAnsi" w:eastAsiaTheme="minorEastAsia" w:hAnsiTheme="minorHAnsi" w:cstheme="minorBidi"/>
            <w:noProof/>
            <w:sz w:val="22"/>
            <w:szCs w:val="22"/>
          </w:rPr>
          <w:tab/>
        </w:r>
        <w:r w:rsidR="001E2185" w:rsidRPr="00BB41D5">
          <w:rPr>
            <w:rStyle w:val="Hyperlink"/>
            <w:noProof/>
          </w:rPr>
          <w:t>SeedingAlgorithm</w:t>
        </w:r>
        <w:r w:rsidR="001E2185">
          <w:rPr>
            <w:noProof/>
            <w:webHidden/>
          </w:rPr>
          <w:tab/>
        </w:r>
        <w:r w:rsidR="001E2185">
          <w:rPr>
            <w:noProof/>
            <w:webHidden/>
          </w:rPr>
          <w:fldChar w:fldCharType="begin"/>
        </w:r>
        <w:r w:rsidR="001E2185">
          <w:rPr>
            <w:noProof/>
            <w:webHidden/>
          </w:rPr>
          <w:instrText xml:space="preserve"> PAGEREF _Toc387757038 \h </w:instrText>
        </w:r>
        <w:r w:rsidR="001E2185">
          <w:rPr>
            <w:noProof/>
            <w:webHidden/>
          </w:rPr>
        </w:r>
        <w:r w:rsidR="001E2185">
          <w:rPr>
            <w:noProof/>
            <w:webHidden/>
          </w:rPr>
          <w:fldChar w:fldCharType="separate"/>
        </w:r>
        <w:r w:rsidR="00605E8C">
          <w:rPr>
            <w:noProof/>
            <w:webHidden/>
          </w:rPr>
          <w:t>14</w:t>
        </w:r>
        <w:r w:rsidR="001E2185">
          <w:rPr>
            <w:noProof/>
            <w:webHidden/>
          </w:rPr>
          <w:fldChar w:fldCharType="end"/>
        </w:r>
      </w:hyperlink>
    </w:p>
    <w:p w14:paraId="459FBEE5" w14:textId="77777777" w:rsidR="001E2185" w:rsidRDefault="002C11DF">
      <w:pPr>
        <w:pStyle w:val="TOC2"/>
        <w:tabs>
          <w:tab w:val="left" w:pos="720"/>
          <w:tab w:val="right" w:leader="dot" w:pos="8976"/>
        </w:tabs>
        <w:rPr>
          <w:rFonts w:asciiTheme="minorHAnsi" w:eastAsiaTheme="minorEastAsia" w:hAnsiTheme="minorHAnsi" w:cstheme="minorBidi"/>
          <w:noProof/>
          <w:sz w:val="22"/>
          <w:szCs w:val="22"/>
        </w:rPr>
      </w:pPr>
      <w:hyperlink w:anchor="_Toc387757039" w:history="1">
        <w:r w:rsidR="001E2185" w:rsidRPr="00BB41D5">
          <w:rPr>
            <w:rStyle w:val="Hyperlink"/>
            <w:noProof/>
          </w:rPr>
          <w:t>2.4</w:t>
        </w:r>
        <w:r w:rsidR="001E2185">
          <w:rPr>
            <w:rFonts w:asciiTheme="minorHAnsi" w:eastAsiaTheme="minorEastAsia" w:hAnsiTheme="minorHAnsi" w:cstheme="minorBidi"/>
            <w:noProof/>
            <w:sz w:val="22"/>
            <w:szCs w:val="22"/>
          </w:rPr>
          <w:tab/>
        </w:r>
        <w:r w:rsidR="001E2185" w:rsidRPr="00BB41D5">
          <w:rPr>
            <w:rStyle w:val="Hyperlink"/>
            <w:noProof/>
          </w:rPr>
          <w:t>InitialCommunities</w:t>
        </w:r>
        <w:r w:rsidR="001E2185">
          <w:rPr>
            <w:noProof/>
            <w:webHidden/>
          </w:rPr>
          <w:tab/>
        </w:r>
        <w:r w:rsidR="001E2185">
          <w:rPr>
            <w:noProof/>
            <w:webHidden/>
          </w:rPr>
          <w:fldChar w:fldCharType="begin"/>
        </w:r>
        <w:r w:rsidR="001E2185">
          <w:rPr>
            <w:noProof/>
            <w:webHidden/>
          </w:rPr>
          <w:instrText xml:space="preserve"> PAGEREF _Toc387757039 \h </w:instrText>
        </w:r>
        <w:r w:rsidR="001E2185">
          <w:rPr>
            <w:noProof/>
            <w:webHidden/>
          </w:rPr>
        </w:r>
        <w:r w:rsidR="001E2185">
          <w:rPr>
            <w:noProof/>
            <w:webHidden/>
          </w:rPr>
          <w:fldChar w:fldCharType="separate"/>
        </w:r>
        <w:r w:rsidR="00605E8C">
          <w:rPr>
            <w:noProof/>
            <w:webHidden/>
          </w:rPr>
          <w:t>14</w:t>
        </w:r>
        <w:r w:rsidR="001E2185">
          <w:rPr>
            <w:noProof/>
            <w:webHidden/>
          </w:rPr>
          <w:fldChar w:fldCharType="end"/>
        </w:r>
      </w:hyperlink>
    </w:p>
    <w:p w14:paraId="1C6B22B9" w14:textId="77777777" w:rsidR="001E2185" w:rsidRDefault="002C11DF">
      <w:pPr>
        <w:pStyle w:val="TOC2"/>
        <w:tabs>
          <w:tab w:val="left" w:pos="720"/>
          <w:tab w:val="right" w:leader="dot" w:pos="8976"/>
        </w:tabs>
        <w:rPr>
          <w:rFonts w:asciiTheme="minorHAnsi" w:eastAsiaTheme="minorEastAsia" w:hAnsiTheme="minorHAnsi" w:cstheme="minorBidi"/>
          <w:noProof/>
          <w:sz w:val="22"/>
          <w:szCs w:val="22"/>
        </w:rPr>
      </w:pPr>
      <w:hyperlink w:anchor="_Toc387757040" w:history="1">
        <w:r w:rsidR="001E2185" w:rsidRPr="00BB41D5">
          <w:rPr>
            <w:rStyle w:val="Hyperlink"/>
            <w:noProof/>
          </w:rPr>
          <w:t>2.5</w:t>
        </w:r>
        <w:r w:rsidR="001E2185">
          <w:rPr>
            <w:rFonts w:asciiTheme="minorHAnsi" w:eastAsiaTheme="minorEastAsia" w:hAnsiTheme="minorHAnsi" w:cstheme="minorBidi"/>
            <w:noProof/>
            <w:sz w:val="22"/>
            <w:szCs w:val="22"/>
          </w:rPr>
          <w:tab/>
        </w:r>
        <w:r w:rsidR="001E2185" w:rsidRPr="00BB41D5">
          <w:rPr>
            <w:rStyle w:val="Hyperlink"/>
            <w:noProof/>
          </w:rPr>
          <w:t>InitialCommunitiesMap</w:t>
        </w:r>
        <w:r w:rsidR="001E2185">
          <w:rPr>
            <w:noProof/>
            <w:webHidden/>
          </w:rPr>
          <w:tab/>
        </w:r>
        <w:r w:rsidR="001E2185">
          <w:rPr>
            <w:noProof/>
            <w:webHidden/>
          </w:rPr>
          <w:fldChar w:fldCharType="begin"/>
        </w:r>
        <w:r w:rsidR="001E2185">
          <w:rPr>
            <w:noProof/>
            <w:webHidden/>
          </w:rPr>
          <w:instrText xml:space="preserve"> PAGEREF _Toc387757040 \h </w:instrText>
        </w:r>
        <w:r w:rsidR="001E2185">
          <w:rPr>
            <w:noProof/>
            <w:webHidden/>
          </w:rPr>
        </w:r>
        <w:r w:rsidR="001E2185">
          <w:rPr>
            <w:noProof/>
            <w:webHidden/>
          </w:rPr>
          <w:fldChar w:fldCharType="separate"/>
        </w:r>
        <w:r w:rsidR="00605E8C">
          <w:rPr>
            <w:noProof/>
            <w:webHidden/>
          </w:rPr>
          <w:t>14</w:t>
        </w:r>
        <w:r w:rsidR="001E2185">
          <w:rPr>
            <w:noProof/>
            <w:webHidden/>
          </w:rPr>
          <w:fldChar w:fldCharType="end"/>
        </w:r>
      </w:hyperlink>
    </w:p>
    <w:p w14:paraId="551FCA47" w14:textId="77777777" w:rsidR="001E2185" w:rsidRDefault="00C93BBC">
      <w:pPr>
        <w:pStyle w:val="TOC2"/>
        <w:tabs>
          <w:tab w:val="left" w:pos="720"/>
          <w:tab w:val="right" w:leader="dot" w:pos="8976"/>
        </w:tabs>
        <w:rPr>
          <w:rFonts w:asciiTheme="minorHAnsi" w:eastAsiaTheme="minorEastAsia" w:hAnsiTheme="minorHAnsi" w:cstheme="minorBidi"/>
          <w:noProof/>
          <w:sz w:val="22"/>
          <w:szCs w:val="22"/>
        </w:rPr>
      </w:pPr>
      <w:r>
        <w:fldChar w:fldCharType="begin"/>
      </w:r>
      <w:r>
        <w:instrText xml:space="preserve"> HYPERLINK \l "_Toc387757041" </w:instrText>
      </w:r>
      <w:r>
        <w:fldChar w:fldCharType="separate"/>
      </w:r>
      <w:r w:rsidR="001E2185" w:rsidRPr="00BB41D5">
        <w:rPr>
          <w:rStyle w:val="Hyperlink"/>
          <w:noProof/>
        </w:rPr>
        <w:t>2.6</w:t>
      </w:r>
      <w:r w:rsidR="001E2185">
        <w:rPr>
          <w:rFonts w:asciiTheme="minorHAnsi" w:eastAsiaTheme="minorEastAsia" w:hAnsiTheme="minorHAnsi" w:cstheme="minorBidi"/>
          <w:noProof/>
          <w:sz w:val="22"/>
          <w:szCs w:val="22"/>
        </w:rPr>
        <w:tab/>
      </w:r>
      <w:r w:rsidR="001E2185" w:rsidRPr="00BB41D5">
        <w:rPr>
          <w:rStyle w:val="Hyperlink"/>
          <w:noProof/>
        </w:rPr>
        <w:t>ClimateConfigFile</w:t>
      </w:r>
      <w:r w:rsidR="001E2185">
        <w:rPr>
          <w:noProof/>
          <w:webHidden/>
        </w:rPr>
        <w:tab/>
      </w:r>
      <w:r w:rsidR="001E2185">
        <w:rPr>
          <w:noProof/>
          <w:webHidden/>
        </w:rPr>
        <w:fldChar w:fldCharType="begin"/>
      </w:r>
      <w:r w:rsidR="001E2185">
        <w:rPr>
          <w:noProof/>
          <w:webHidden/>
        </w:rPr>
        <w:instrText xml:space="preserve"> PAGEREF _Toc387757041 \h </w:instrText>
      </w:r>
      <w:r w:rsidR="001E2185">
        <w:rPr>
          <w:noProof/>
          <w:webHidden/>
        </w:rPr>
      </w:r>
      <w:r w:rsidR="001E2185">
        <w:rPr>
          <w:noProof/>
          <w:webHidden/>
        </w:rPr>
        <w:fldChar w:fldCharType="separate"/>
      </w:r>
      <w:ins w:id="40" w:author="Melissa Lucash" w:date="2014-10-16T10:09:00Z">
        <w:r w:rsidR="00605E8C">
          <w:rPr>
            <w:noProof/>
            <w:webHidden/>
          </w:rPr>
          <w:t>14</w:t>
        </w:r>
      </w:ins>
      <w:ins w:id="41" w:author="mslucash" w:date="2014-10-16T08:57:00Z">
        <w:del w:id="42" w:author="Melissa Lucash" w:date="2014-10-16T10:09:00Z">
          <w:r w:rsidR="00DB2816" w:rsidDel="00605E8C">
            <w:rPr>
              <w:noProof/>
              <w:webHidden/>
            </w:rPr>
            <w:delText>15</w:delText>
          </w:r>
        </w:del>
      </w:ins>
      <w:del w:id="43" w:author="Melissa Lucash" w:date="2014-10-16T10:09:00Z">
        <w:r w:rsidR="001D3E25" w:rsidDel="00605E8C">
          <w:rPr>
            <w:noProof/>
            <w:webHidden/>
          </w:rPr>
          <w:delText>14</w:delText>
        </w:r>
      </w:del>
      <w:r w:rsidR="001E2185">
        <w:rPr>
          <w:noProof/>
          <w:webHidden/>
        </w:rPr>
        <w:fldChar w:fldCharType="end"/>
      </w:r>
      <w:r>
        <w:rPr>
          <w:noProof/>
        </w:rPr>
        <w:fldChar w:fldCharType="end"/>
      </w:r>
    </w:p>
    <w:p w14:paraId="3F9FF30A" w14:textId="77777777" w:rsidR="001E2185" w:rsidRDefault="002C11DF">
      <w:pPr>
        <w:pStyle w:val="TOC2"/>
        <w:tabs>
          <w:tab w:val="left" w:pos="720"/>
          <w:tab w:val="right" w:leader="dot" w:pos="8976"/>
        </w:tabs>
        <w:rPr>
          <w:rFonts w:asciiTheme="minorHAnsi" w:eastAsiaTheme="minorEastAsia" w:hAnsiTheme="minorHAnsi" w:cstheme="minorBidi"/>
          <w:noProof/>
          <w:sz w:val="22"/>
          <w:szCs w:val="22"/>
        </w:rPr>
      </w:pPr>
      <w:hyperlink w:anchor="_Toc387757042" w:history="1">
        <w:r w:rsidR="001E2185" w:rsidRPr="00BB41D5">
          <w:rPr>
            <w:rStyle w:val="Hyperlink"/>
            <w:noProof/>
          </w:rPr>
          <w:t>2.7</w:t>
        </w:r>
        <w:r w:rsidR="001E2185">
          <w:rPr>
            <w:rFonts w:asciiTheme="minorHAnsi" w:eastAsiaTheme="minorEastAsia" w:hAnsiTheme="minorHAnsi" w:cstheme="minorBidi"/>
            <w:noProof/>
            <w:sz w:val="22"/>
            <w:szCs w:val="22"/>
          </w:rPr>
          <w:tab/>
        </w:r>
        <w:r w:rsidR="001E2185" w:rsidRPr="00BB41D5">
          <w:rPr>
            <w:rStyle w:val="Hyperlink"/>
            <w:noProof/>
          </w:rPr>
          <w:t>CalibrateMode</w:t>
        </w:r>
        <w:r w:rsidR="001E2185">
          <w:rPr>
            <w:noProof/>
            <w:webHidden/>
          </w:rPr>
          <w:tab/>
        </w:r>
        <w:r w:rsidR="001E2185">
          <w:rPr>
            <w:noProof/>
            <w:webHidden/>
          </w:rPr>
          <w:fldChar w:fldCharType="begin"/>
        </w:r>
        <w:r w:rsidR="001E2185">
          <w:rPr>
            <w:noProof/>
            <w:webHidden/>
          </w:rPr>
          <w:instrText xml:space="preserve"> PAGEREF _Toc387757042 \h </w:instrText>
        </w:r>
        <w:r w:rsidR="001E2185">
          <w:rPr>
            <w:noProof/>
            <w:webHidden/>
          </w:rPr>
        </w:r>
        <w:r w:rsidR="001E2185">
          <w:rPr>
            <w:noProof/>
            <w:webHidden/>
          </w:rPr>
          <w:fldChar w:fldCharType="separate"/>
        </w:r>
        <w:r w:rsidR="00605E8C">
          <w:rPr>
            <w:noProof/>
            <w:webHidden/>
          </w:rPr>
          <w:t>15</w:t>
        </w:r>
        <w:r w:rsidR="001E2185">
          <w:rPr>
            <w:noProof/>
            <w:webHidden/>
          </w:rPr>
          <w:fldChar w:fldCharType="end"/>
        </w:r>
      </w:hyperlink>
    </w:p>
    <w:p w14:paraId="763B9A06" w14:textId="77777777" w:rsidR="001E2185" w:rsidRDefault="002C11DF">
      <w:pPr>
        <w:pStyle w:val="TOC2"/>
        <w:tabs>
          <w:tab w:val="left" w:pos="720"/>
          <w:tab w:val="right" w:leader="dot" w:pos="8976"/>
        </w:tabs>
        <w:rPr>
          <w:rFonts w:asciiTheme="minorHAnsi" w:eastAsiaTheme="minorEastAsia" w:hAnsiTheme="minorHAnsi" w:cstheme="minorBidi"/>
          <w:noProof/>
          <w:sz w:val="22"/>
          <w:szCs w:val="22"/>
        </w:rPr>
      </w:pPr>
      <w:hyperlink w:anchor="_Toc387757043" w:history="1">
        <w:r w:rsidR="001E2185" w:rsidRPr="00BB41D5">
          <w:rPr>
            <w:rStyle w:val="Hyperlink"/>
            <w:noProof/>
          </w:rPr>
          <w:t>2.8</w:t>
        </w:r>
        <w:r w:rsidR="001E2185">
          <w:rPr>
            <w:rFonts w:asciiTheme="minorHAnsi" w:eastAsiaTheme="minorEastAsia" w:hAnsiTheme="minorHAnsi" w:cstheme="minorBidi"/>
            <w:noProof/>
            <w:sz w:val="22"/>
            <w:szCs w:val="22"/>
          </w:rPr>
          <w:tab/>
        </w:r>
        <w:r w:rsidR="001E2185" w:rsidRPr="00BB41D5">
          <w:rPr>
            <w:rStyle w:val="Hyperlink"/>
            <w:noProof/>
          </w:rPr>
          <w:t>SpinupMortalityFraction</w:t>
        </w:r>
        <w:r w:rsidR="001E2185">
          <w:rPr>
            <w:noProof/>
            <w:webHidden/>
          </w:rPr>
          <w:tab/>
        </w:r>
        <w:r w:rsidR="001E2185">
          <w:rPr>
            <w:noProof/>
            <w:webHidden/>
          </w:rPr>
          <w:fldChar w:fldCharType="begin"/>
        </w:r>
        <w:r w:rsidR="001E2185">
          <w:rPr>
            <w:noProof/>
            <w:webHidden/>
          </w:rPr>
          <w:instrText xml:space="preserve"> PAGEREF _Toc387757043 \h </w:instrText>
        </w:r>
        <w:r w:rsidR="001E2185">
          <w:rPr>
            <w:noProof/>
            <w:webHidden/>
          </w:rPr>
        </w:r>
        <w:r w:rsidR="001E2185">
          <w:rPr>
            <w:noProof/>
            <w:webHidden/>
          </w:rPr>
          <w:fldChar w:fldCharType="separate"/>
        </w:r>
        <w:r w:rsidR="00605E8C">
          <w:rPr>
            <w:noProof/>
            <w:webHidden/>
          </w:rPr>
          <w:t>15</w:t>
        </w:r>
        <w:r w:rsidR="001E2185">
          <w:rPr>
            <w:noProof/>
            <w:webHidden/>
          </w:rPr>
          <w:fldChar w:fldCharType="end"/>
        </w:r>
      </w:hyperlink>
    </w:p>
    <w:p w14:paraId="6790DEC0" w14:textId="77777777" w:rsidR="001E2185" w:rsidRDefault="002C11DF">
      <w:pPr>
        <w:pStyle w:val="TOC2"/>
        <w:tabs>
          <w:tab w:val="left" w:pos="720"/>
          <w:tab w:val="right" w:leader="dot" w:pos="8976"/>
        </w:tabs>
        <w:rPr>
          <w:rFonts w:asciiTheme="minorHAnsi" w:eastAsiaTheme="minorEastAsia" w:hAnsiTheme="minorHAnsi" w:cstheme="minorBidi"/>
          <w:noProof/>
          <w:sz w:val="22"/>
          <w:szCs w:val="22"/>
        </w:rPr>
      </w:pPr>
      <w:hyperlink w:anchor="_Toc387757044" w:history="1">
        <w:r w:rsidR="001E2185" w:rsidRPr="00BB41D5">
          <w:rPr>
            <w:rStyle w:val="Hyperlink"/>
            <w:noProof/>
          </w:rPr>
          <w:t>2.9</w:t>
        </w:r>
        <w:r w:rsidR="001E2185">
          <w:rPr>
            <w:rFonts w:asciiTheme="minorHAnsi" w:eastAsiaTheme="minorEastAsia" w:hAnsiTheme="minorHAnsi" w:cstheme="minorBidi"/>
            <w:noProof/>
            <w:sz w:val="22"/>
            <w:szCs w:val="22"/>
          </w:rPr>
          <w:tab/>
        </w:r>
        <w:r w:rsidR="001E2185" w:rsidRPr="00BB41D5">
          <w:rPr>
            <w:rStyle w:val="Hyperlink"/>
            <w:noProof/>
          </w:rPr>
          <w:t>Water Decay Function</w:t>
        </w:r>
        <w:r w:rsidR="001E2185">
          <w:rPr>
            <w:noProof/>
            <w:webHidden/>
          </w:rPr>
          <w:tab/>
        </w:r>
        <w:r w:rsidR="001E2185">
          <w:rPr>
            <w:noProof/>
            <w:webHidden/>
          </w:rPr>
          <w:fldChar w:fldCharType="begin"/>
        </w:r>
        <w:r w:rsidR="001E2185">
          <w:rPr>
            <w:noProof/>
            <w:webHidden/>
          </w:rPr>
          <w:instrText xml:space="preserve"> PAGEREF _Toc387757044 \h </w:instrText>
        </w:r>
        <w:r w:rsidR="001E2185">
          <w:rPr>
            <w:noProof/>
            <w:webHidden/>
          </w:rPr>
        </w:r>
        <w:r w:rsidR="001E2185">
          <w:rPr>
            <w:noProof/>
            <w:webHidden/>
          </w:rPr>
          <w:fldChar w:fldCharType="separate"/>
        </w:r>
        <w:r w:rsidR="00605E8C">
          <w:rPr>
            <w:noProof/>
            <w:webHidden/>
          </w:rPr>
          <w:t>15</w:t>
        </w:r>
        <w:r w:rsidR="001E2185">
          <w:rPr>
            <w:noProof/>
            <w:webHidden/>
          </w:rPr>
          <w:fldChar w:fldCharType="end"/>
        </w:r>
      </w:hyperlink>
    </w:p>
    <w:p w14:paraId="3BBE4E48" w14:textId="77777777" w:rsidR="001E2185" w:rsidRDefault="00C93BBC">
      <w:pPr>
        <w:pStyle w:val="TOC2"/>
        <w:tabs>
          <w:tab w:val="left" w:pos="960"/>
          <w:tab w:val="right" w:leader="dot" w:pos="8976"/>
        </w:tabs>
        <w:rPr>
          <w:rFonts w:asciiTheme="minorHAnsi" w:eastAsiaTheme="minorEastAsia" w:hAnsiTheme="minorHAnsi" w:cstheme="minorBidi"/>
          <w:noProof/>
          <w:sz w:val="22"/>
          <w:szCs w:val="22"/>
        </w:rPr>
      </w:pPr>
      <w:r>
        <w:fldChar w:fldCharType="begin"/>
      </w:r>
      <w:r>
        <w:instrText xml:space="preserve"> HYPERLINK \l "_Toc387757045" </w:instrText>
      </w:r>
      <w:r>
        <w:fldChar w:fldCharType="separate"/>
      </w:r>
      <w:r w:rsidR="001E2185" w:rsidRPr="00BB41D5">
        <w:rPr>
          <w:rStyle w:val="Hyperlink"/>
          <w:noProof/>
        </w:rPr>
        <w:t>2.10</w:t>
      </w:r>
      <w:r w:rsidR="001E2185">
        <w:rPr>
          <w:rFonts w:asciiTheme="minorHAnsi" w:eastAsiaTheme="minorEastAsia" w:hAnsiTheme="minorHAnsi" w:cstheme="minorBidi"/>
          <w:noProof/>
          <w:sz w:val="22"/>
          <w:szCs w:val="22"/>
        </w:rPr>
        <w:tab/>
      </w:r>
      <w:r w:rsidR="001E2185" w:rsidRPr="00BB41D5">
        <w:rPr>
          <w:rStyle w:val="Hyperlink"/>
          <w:noProof/>
        </w:rPr>
        <w:t>Probability of Establishment Adjustment</w:t>
      </w:r>
      <w:r w:rsidR="001E2185">
        <w:rPr>
          <w:noProof/>
          <w:webHidden/>
        </w:rPr>
        <w:tab/>
      </w:r>
      <w:r w:rsidR="001E2185">
        <w:rPr>
          <w:noProof/>
          <w:webHidden/>
        </w:rPr>
        <w:fldChar w:fldCharType="begin"/>
      </w:r>
      <w:r w:rsidR="001E2185">
        <w:rPr>
          <w:noProof/>
          <w:webHidden/>
        </w:rPr>
        <w:instrText xml:space="preserve"> PAGEREF _Toc387757045 \h </w:instrText>
      </w:r>
      <w:r w:rsidR="001E2185">
        <w:rPr>
          <w:noProof/>
          <w:webHidden/>
        </w:rPr>
      </w:r>
      <w:r w:rsidR="001E2185">
        <w:rPr>
          <w:noProof/>
          <w:webHidden/>
        </w:rPr>
        <w:fldChar w:fldCharType="separate"/>
      </w:r>
      <w:ins w:id="44" w:author="Melissa Lucash" w:date="2014-10-16T10:09:00Z">
        <w:r w:rsidR="00605E8C">
          <w:rPr>
            <w:noProof/>
            <w:webHidden/>
          </w:rPr>
          <w:t>16</w:t>
        </w:r>
      </w:ins>
      <w:ins w:id="45" w:author="mslucash" w:date="2014-10-16T08:57:00Z">
        <w:del w:id="46" w:author="Melissa Lucash" w:date="2014-10-16T10:09:00Z">
          <w:r w:rsidR="00DB2816" w:rsidDel="00605E8C">
            <w:rPr>
              <w:noProof/>
              <w:webHidden/>
            </w:rPr>
            <w:delText>16</w:delText>
          </w:r>
        </w:del>
      </w:ins>
      <w:del w:id="47" w:author="Melissa Lucash" w:date="2014-10-16T10:09:00Z">
        <w:r w:rsidR="001D3E25" w:rsidDel="00605E8C">
          <w:rPr>
            <w:noProof/>
            <w:webHidden/>
          </w:rPr>
          <w:delText>15</w:delText>
        </w:r>
      </w:del>
      <w:r w:rsidR="001E2185">
        <w:rPr>
          <w:noProof/>
          <w:webHidden/>
        </w:rPr>
        <w:fldChar w:fldCharType="end"/>
      </w:r>
      <w:r>
        <w:rPr>
          <w:noProof/>
        </w:rPr>
        <w:fldChar w:fldCharType="end"/>
      </w:r>
    </w:p>
    <w:p w14:paraId="0ECDF487" w14:textId="77777777" w:rsidR="001E2185" w:rsidRDefault="002C11DF">
      <w:pPr>
        <w:pStyle w:val="TOC2"/>
        <w:tabs>
          <w:tab w:val="left" w:pos="960"/>
          <w:tab w:val="right" w:leader="dot" w:pos="8976"/>
        </w:tabs>
        <w:rPr>
          <w:rFonts w:asciiTheme="minorHAnsi" w:eastAsiaTheme="minorEastAsia" w:hAnsiTheme="minorHAnsi" w:cstheme="minorBidi"/>
          <w:noProof/>
          <w:sz w:val="22"/>
          <w:szCs w:val="22"/>
        </w:rPr>
      </w:pPr>
      <w:hyperlink w:anchor="_Toc387757046" w:history="1">
        <w:r w:rsidR="001E2185" w:rsidRPr="00BB41D5">
          <w:rPr>
            <w:rStyle w:val="Hyperlink"/>
            <w:noProof/>
          </w:rPr>
          <w:t>2.11</w:t>
        </w:r>
        <w:r w:rsidR="001E2185">
          <w:rPr>
            <w:rFonts w:asciiTheme="minorHAnsi" w:eastAsiaTheme="minorEastAsia" w:hAnsiTheme="minorHAnsi" w:cstheme="minorBidi"/>
            <w:noProof/>
            <w:sz w:val="22"/>
            <w:szCs w:val="22"/>
          </w:rPr>
          <w:tab/>
        </w:r>
        <w:r w:rsidR="001E2185" w:rsidRPr="00BB41D5">
          <w:rPr>
            <w:rStyle w:val="Hyperlink"/>
            <w:noProof/>
          </w:rPr>
          <w:t>ANPPMapNames</w:t>
        </w:r>
        <w:r w:rsidR="001E2185">
          <w:rPr>
            <w:noProof/>
            <w:webHidden/>
          </w:rPr>
          <w:tab/>
        </w:r>
        <w:r w:rsidR="001E2185">
          <w:rPr>
            <w:noProof/>
            <w:webHidden/>
          </w:rPr>
          <w:fldChar w:fldCharType="begin"/>
        </w:r>
        <w:r w:rsidR="001E2185">
          <w:rPr>
            <w:noProof/>
            <w:webHidden/>
          </w:rPr>
          <w:instrText xml:space="preserve"> PAGEREF _Toc387757046 \h </w:instrText>
        </w:r>
        <w:r w:rsidR="001E2185">
          <w:rPr>
            <w:noProof/>
            <w:webHidden/>
          </w:rPr>
        </w:r>
        <w:r w:rsidR="001E2185">
          <w:rPr>
            <w:noProof/>
            <w:webHidden/>
          </w:rPr>
          <w:fldChar w:fldCharType="separate"/>
        </w:r>
        <w:r w:rsidR="00605E8C">
          <w:rPr>
            <w:noProof/>
            <w:webHidden/>
          </w:rPr>
          <w:t>16</w:t>
        </w:r>
        <w:r w:rsidR="001E2185">
          <w:rPr>
            <w:noProof/>
            <w:webHidden/>
          </w:rPr>
          <w:fldChar w:fldCharType="end"/>
        </w:r>
      </w:hyperlink>
    </w:p>
    <w:p w14:paraId="0E2AA6C1" w14:textId="77777777" w:rsidR="001E2185" w:rsidRDefault="002C11DF">
      <w:pPr>
        <w:pStyle w:val="TOC2"/>
        <w:tabs>
          <w:tab w:val="left" w:pos="960"/>
          <w:tab w:val="right" w:leader="dot" w:pos="8976"/>
        </w:tabs>
        <w:rPr>
          <w:rFonts w:asciiTheme="minorHAnsi" w:eastAsiaTheme="minorEastAsia" w:hAnsiTheme="minorHAnsi" w:cstheme="minorBidi"/>
          <w:noProof/>
          <w:sz w:val="22"/>
          <w:szCs w:val="22"/>
        </w:rPr>
      </w:pPr>
      <w:hyperlink w:anchor="_Toc387757047" w:history="1">
        <w:r w:rsidR="001E2185" w:rsidRPr="00BB41D5">
          <w:rPr>
            <w:rStyle w:val="Hyperlink"/>
            <w:noProof/>
          </w:rPr>
          <w:t>2.12</w:t>
        </w:r>
        <w:r w:rsidR="001E2185">
          <w:rPr>
            <w:rFonts w:asciiTheme="minorHAnsi" w:eastAsiaTheme="minorEastAsia" w:hAnsiTheme="minorHAnsi" w:cstheme="minorBidi"/>
            <w:noProof/>
            <w:sz w:val="22"/>
            <w:szCs w:val="22"/>
          </w:rPr>
          <w:tab/>
        </w:r>
        <w:r w:rsidR="001E2185" w:rsidRPr="00BB41D5">
          <w:rPr>
            <w:rStyle w:val="Hyperlink"/>
            <w:noProof/>
          </w:rPr>
          <w:t>ANEEMapNames</w:t>
        </w:r>
        <w:r w:rsidR="001E2185">
          <w:rPr>
            <w:noProof/>
            <w:webHidden/>
          </w:rPr>
          <w:tab/>
        </w:r>
        <w:r w:rsidR="001E2185">
          <w:rPr>
            <w:noProof/>
            <w:webHidden/>
          </w:rPr>
          <w:fldChar w:fldCharType="begin"/>
        </w:r>
        <w:r w:rsidR="001E2185">
          <w:rPr>
            <w:noProof/>
            <w:webHidden/>
          </w:rPr>
          <w:instrText xml:space="preserve"> PAGEREF _Toc387757047 \h </w:instrText>
        </w:r>
        <w:r w:rsidR="001E2185">
          <w:rPr>
            <w:noProof/>
            <w:webHidden/>
          </w:rPr>
        </w:r>
        <w:r w:rsidR="001E2185">
          <w:rPr>
            <w:noProof/>
            <w:webHidden/>
          </w:rPr>
          <w:fldChar w:fldCharType="separate"/>
        </w:r>
        <w:r w:rsidR="00605E8C">
          <w:rPr>
            <w:noProof/>
            <w:webHidden/>
          </w:rPr>
          <w:t>16</w:t>
        </w:r>
        <w:r w:rsidR="001E2185">
          <w:rPr>
            <w:noProof/>
            <w:webHidden/>
          </w:rPr>
          <w:fldChar w:fldCharType="end"/>
        </w:r>
      </w:hyperlink>
    </w:p>
    <w:p w14:paraId="154BE713" w14:textId="77777777" w:rsidR="001E2185" w:rsidRDefault="002C11DF">
      <w:pPr>
        <w:pStyle w:val="TOC2"/>
        <w:tabs>
          <w:tab w:val="left" w:pos="960"/>
          <w:tab w:val="right" w:leader="dot" w:pos="8976"/>
        </w:tabs>
        <w:rPr>
          <w:rFonts w:asciiTheme="minorHAnsi" w:eastAsiaTheme="minorEastAsia" w:hAnsiTheme="minorHAnsi" w:cstheme="minorBidi"/>
          <w:noProof/>
          <w:sz w:val="22"/>
          <w:szCs w:val="22"/>
        </w:rPr>
      </w:pPr>
      <w:hyperlink w:anchor="_Toc387757048" w:history="1">
        <w:r w:rsidR="001E2185" w:rsidRPr="00BB41D5">
          <w:rPr>
            <w:rStyle w:val="Hyperlink"/>
            <w:noProof/>
          </w:rPr>
          <w:t>2.13</w:t>
        </w:r>
        <w:r w:rsidR="001E2185">
          <w:rPr>
            <w:rFonts w:asciiTheme="minorHAnsi" w:eastAsiaTheme="minorEastAsia" w:hAnsiTheme="minorHAnsi" w:cstheme="minorBidi"/>
            <w:noProof/>
            <w:sz w:val="22"/>
            <w:szCs w:val="22"/>
          </w:rPr>
          <w:tab/>
        </w:r>
        <w:r w:rsidR="001E2185" w:rsidRPr="00BB41D5">
          <w:rPr>
            <w:rStyle w:val="Hyperlink"/>
            <w:noProof/>
          </w:rPr>
          <w:t>SoilCarbonMapNames</w:t>
        </w:r>
        <w:r w:rsidR="001E2185">
          <w:rPr>
            <w:noProof/>
            <w:webHidden/>
          </w:rPr>
          <w:tab/>
        </w:r>
        <w:r w:rsidR="001E2185">
          <w:rPr>
            <w:noProof/>
            <w:webHidden/>
          </w:rPr>
          <w:fldChar w:fldCharType="begin"/>
        </w:r>
        <w:r w:rsidR="001E2185">
          <w:rPr>
            <w:noProof/>
            <w:webHidden/>
          </w:rPr>
          <w:instrText xml:space="preserve"> PAGEREF _Toc387757048 \h </w:instrText>
        </w:r>
        <w:r w:rsidR="001E2185">
          <w:rPr>
            <w:noProof/>
            <w:webHidden/>
          </w:rPr>
        </w:r>
        <w:r w:rsidR="001E2185">
          <w:rPr>
            <w:noProof/>
            <w:webHidden/>
          </w:rPr>
          <w:fldChar w:fldCharType="separate"/>
        </w:r>
        <w:r w:rsidR="00605E8C">
          <w:rPr>
            <w:noProof/>
            <w:webHidden/>
          </w:rPr>
          <w:t>16</w:t>
        </w:r>
        <w:r w:rsidR="001E2185">
          <w:rPr>
            <w:noProof/>
            <w:webHidden/>
          </w:rPr>
          <w:fldChar w:fldCharType="end"/>
        </w:r>
      </w:hyperlink>
    </w:p>
    <w:p w14:paraId="1BEC76C8" w14:textId="77777777" w:rsidR="001E2185" w:rsidRDefault="00C93BBC">
      <w:pPr>
        <w:pStyle w:val="TOC2"/>
        <w:tabs>
          <w:tab w:val="left" w:pos="960"/>
          <w:tab w:val="right" w:leader="dot" w:pos="8976"/>
        </w:tabs>
        <w:rPr>
          <w:rFonts w:asciiTheme="minorHAnsi" w:eastAsiaTheme="minorEastAsia" w:hAnsiTheme="minorHAnsi" w:cstheme="minorBidi"/>
          <w:noProof/>
          <w:sz w:val="22"/>
          <w:szCs w:val="22"/>
        </w:rPr>
      </w:pPr>
      <w:r>
        <w:fldChar w:fldCharType="begin"/>
      </w:r>
      <w:r>
        <w:instrText xml:space="preserve"> HYPERLINK \l "_Toc387757049" </w:instrText>
      </w:r>
      <w:r>
        <w:fldChar w:fldCharType="separate"/>
      </w:r>
      <w:r w:rsidR="001E2185" w:rsidRPr="00BB41D5">
        <w:rPr>
          <w:rStyle w:val="Hyperlink"/>
          <w:noProof/>
        </w:rPr>
        <w:t>2.14</w:t>
      </w:r>
      <w:r w:rsidR="001E2185">
        <w:rPr>
          <w:rFonts w:asciiTheme="minorHAnsi" w:eastAsiaTheme="minorEastAsia" w:hAnsiTheme="minorHAnsi" w:cstheme="minorBidi"/>
          <w:noProof/>
          <w:sz w:val="22"/>
          <w:szCs w:val="22"/>
        </w:rPr>
        <w:tab/>
      </w:r>
      <w:r w:rsidR="001E2185" w:rsidRPr="00BB41D5">
        <w:rPr>
          <w:rStyle w:val="Hyperlink"/>
          <w:noProof/>
        </w:rPr>
        <w:t>SoilNitrogenMapNames</w:t>
      </w:r>
      <w:r w:rsidR="001E2185">
        <w:rPr>
          <w:noProof/>
          <w:webHidden/>
        </w:rPr>
        <w:tab/>
      </w:r>
      <w:r w:rsidR="001E2185">
        <w:rPr>
          <w:noProof/>
          <w:webHidden/>
        </w:rPr>
        <w:fldChar w:fldCharType="begin"/>
      </w:r>
      <w:r w:rsidR="001E2185">
        <w:rPr>
          <w:noProof/>
          <w:webHidden/>
        </w:rPr>
        <w:instrText xml:space="preserve"> PAGEREF _Toc387757049 \h </w:instrText>
      </w:r>
      <w:r w:rsidR="001E2185">
        <w:rPr>
          <w:noProof/>
          <w:webHidden/>
        </w:rPr>
      </w:r>
      <w:r w:rsidR="001E2185">
        <w:rPr>
          <w:noProof/>
          <w:webHidden/>
        </w:rPr>
        <w:fldChar w:fldCharType="separate"/>
      </w:r>
      <w:ins w:id="48" w:author="Melissa Lucash" w:date="2014-10-16T10:09:00Z">
        <w:r w:rsidR="00605E8C">
          <w:rPr>
            <w:noProof/>
            <w:webHidden/>
          </w:rPr>
          <w:t>16</w:t>
        </w:r>
      </w:ins>
      <w:ins w:id="49" w:author="mslucash" w:date="2014-10-16T08:57:00Z">
        <w:del w:id="50" w:author="Melissa Lucash" w:date="2014-10-16T10:09:00Z">
          <w:r w:rsidR="00DB2816" w:rsidDel="00605E8C">
            <w:rPr>
              <w:noProof/>
              <w:webHidden/>
            </w:rPr>
            <w:delText>17</w:delText>
          </w:r>
        </w:del>
      </w:ins>
      <w:del w:id="51" w:author="Melissa Lucash" w:date="2014-10-16T10:09:00Z">
        <w:r w:rsidR="001D3E25" w:rsidDel="00605E8C">
          <w:rPr>
            <w:noProof/>
            <w:webHidden/>
          </w:rPr>
          <w:delText>16</w:delText>
        </w:r>
      </w:del>
      <w:r w:rsidR="001E2185">
        <w:rPr>
          <w:noProof/>
          <w:webHidden/>
        </w:rPr>
        <w:fldChar w:fldCharType="end"/>
      </w:r>
      <w:r>
        <w:rPr>
          <w:noProof/>
        </w:rPr>
        <w:fldChar w:fldCharType="end"/>
      </w:r>
    </w:p>
    <w:p w14:paraId="599596F2" w14:textId="77777777" w:rsidR="001E2185" w:rsidRDefault="001F45A2">
      <w:pPr>
        <w:pStyle w:val="TOC2"/>
        <w:tabs>
          <w:tab w:val="left" w:pos="960"/>
          <w:tab w:val="right" w:leader="dot" w:pos="8976"/>
        </w:tabs>
        <w:rPr>
          <w:rFonts w:asciiTheme="minorHAnsi" w:eastAsiaTheme="minorEastAsia" w:hAnsiTheme="minorHAnsi" w:cstheme="minorBidi"/>
          <w:noProof/>
          <w:sz w:val="22"/>
          <w:szCs w:val="22"/>
        </w:rPr>
      </w:pPr>
      <w:r>
        <w:fldChar w:fldCharType="begin"/>
      </w:r>
      <w:r>
        <w:instrText xml:space="preserve"> HYPERLINK \l "_Toc387757050" </w:instrText>
      </w:r>
      <w:r>
        <w:fldChar w:fldCharType="separate"/>
      </w:r>
      <w:r w:rsidR="001E2185" w:rsidRPr="00BB41D5">
        <w:rPr>
          <w:rStyle w:val="Hyperlink"/>
          <w:noProof/>
        </w:rPr>
        <w:t>2.15</w:t>
      </w:r>
      <w:r w:rsidR="001E2185">
        <w:rPr>
          <w:rFonts w:asciiTheme="minorHAnsi" w:eastAsiaTheme="minorEastAsia" w:hAnsiTheme="minorHAnsi" w:cstheme="minorBidi"/>
          <w:noProof/>
          <w:sz w:val="22"/>
          <w:szCs w:val="22"/>
        </w:rPr>
        <w:tab/>
      </w:r>
      <w:r w:rsidR="001E2185" w:rsidRPr="00BB41D5">
        <w:rPr>
          <w:rStyle w:val="Hyperlink"/>
          <w:noProof/>
        </w:rPr>
        <w:t>AvailableLightBiomass Table</w:t>
      </w:r>
      <w:r w:rsidR="001E2185">
        <w:rPr>
          <w:noProof/>
          <w:webHidden/>
        </w:rPr>
        <w:tab/>
      </w:r>
      <w:r w:rsidR="001E2185">
        <w:rPr>
          <w:noProof/>
          <w:webHidden/>
        </w:rPr>
        <w:fldChar w:fldCharType="begin"/>
      </w:r>
      <w:r w:rsidR="001E2185">
        <w:rPr>
          <w:noProof/>
          <w:webHidden/>
        </w:rPr>
        <w:instrText xml:space="preserve"> PAGEREF _Toc387757050 \h </w:instrText>
      </w:r>
      <w:r w:rsidR="001E2185">
        <w:rPr>
          <w:noProof/>
          <w:webHidden/>
        </w:rPr>
      </w:r>
      <w:r w:rsidR="001E2185">
        <w:rPr>
          <w:noProof/>
          <w:webHidden/>
        </w:rPr>
        <w:fldChar w:fldCharType="separate"/>
      </w:r>
      <w:ins w:id="52" w:author="Melissa Lucash" w:date="2014-10-16T10:09:00Z">
        <w:r w:rsidR="00605E8C">
          <w:rPr>
            <w:noProof/>
            <w:webHidden/>
          </w:rPr>
          <w:t>17</w:t>
        </w:r>
      </w:ins>
      <w:ins w:id="53" w:author="mslucash" w:date="2014-10-16T08:57:00Z">
        <w:del w:id="54" w:author="Melissa Lucash" w:date="2014-10-16T10:09:00Z">
          <w:r w:rsidR="00DB2816" w:rsidDel="00605E8C">
            <w:rPr>
              <w:noProof/>
              <w:webHidden/>
            </w:rPr>
            <w:delText>17</w:delText>
          </w:r>
        </w:del>
      </w:ins>
      <w:del w:id="55" w:author="Melissa Lucash" w:date="2014-10-16T10:09:00Z">
        <w:r w:rsidR="00771B7C" w:rsidDel="00605E8C">
          <w:rPr>
            <w:noProof/>
            <w:webHidden/>
          </w:rPr>
          <w:delText>17</w:delText>
        </w:r>
      </w:del>
      <w:r w:rsidR="001E2185">
        <w:rPr>
          <w:noProof/>
          <w:webHidden/>
        </w:rPr>
        <w:fldChar w:fldCharType="end"/>
      </w:r>
      <w:r>
        <w:rPr>
          <w:noProof/>
        </w:rPr>
        <w:fldChar w:fldCharType="end"/>
      </w:r>
    </w:p>
    <w:p w14:paraId="5ACC95E8" w14:textId="77777777" w:rsidR="001E2185" w:rsidRDefault="002C11D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51" w:history="1">
        <w:r w:rsidR="001E2185" w:rsidRPr="00BB41D5">
          <w:rPr>
            <w:rStyle w:val="Hyperlink"/>
            <w:noProof/>
          </w:rPr>
          <w:t>2.15.1</w:t>
        </w:r>
        <w:r w:rsidR="001E2185">
          <w:rPr>
            <w:rFonts w:asciiTheme="minorHAnsi" w:eastAsiaTheme="minorEastAsia" w:hAnsiTheme="minorHAnsi" w:cstheme="minorBidi"/>
            <w:i w:val="0"/>
            <w:iCs w:val="0"/>
            <w:noProof/>
            <w:sz w:val="22"/>
            <w:szCs w:val="22"/>
          </w:rPr>
          <w:tab/>
        </w:r>
        <w:r w:rsidR="001E2185" w:rsidRPr="00BB41D5">
          <w:rPr>
            <w:rStyle w:val="Hyperlink"/>
            <w:noProof/>
          </w:rPr>
          <w:t>First Row – Ecoregions</w:t>
        </w:r>
        <w:r w:rsidR="001E2185">
          <w:rPr>
            <w:noProof/>
            <w:webHidden/>
          </w:rPr>
          <w:tab/>
        </w:r>
        <w:r w:rsidR="001E2185">
          <w:rPr>
            <w:noProof/>
            <w:webHidden/>
          </w:rPr>
          <w:fldChar w:fldCharType="begin"/>
        </w:r>
        <w:r w:rsidR="001E2185">
          <w:rPr>
            <w:noProof/>
            <w:webHidden/>
          </w:rPr>
          <w:instrText xml:space="preserve"> PAGEREF _Toc387757051 \h </w:instrText>
        </w:r>
        <w:r w:rsidR="001E2185">
          <w:rPr>
            <w:noProof/>
            <w:webHidden/>
          </w:rPr>
        </w:r>
        <w:r w:rsidR="001E2185">
          <w:rPr>
            <w:noProof/>
            <w:webHidden/>
          </w:rPr>
          <w:fldChar w:fldCharType="separate"/>
        </w:r>
        <w:r w:rsidR="00605E8C">
          <w:rPr>
            <w:noProof/>
            <w:webHidden/>
          </w:rPr>
          <w:t>17</w:t>
        </w:r>
        <w:r w:rsidR="001E2185">
          <w:rPr>
            <w:noProof/>
            <w:webHidden/>
          </w:rPr>
          <w:fldChar w:fldCharType="end"/>
        </w:r>
      </w:hyperlink>
    </w:p>
    <w:p w14:paraId="759FD6DF" w14:textId="77777777" w:rsidR="001E2185" w:rsidRDefault="002C11D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52" w:history="1">
        <w:r w:rsidR="001E2185" w:rsidRPr="00BB41D5">
          <w:rPr>
            <w:rStyle w:val="Hyperlink"/>
            <w:noProof/>
          </w:rPr>
          <w:t>2.15.2</w:t>
        </w:r>
        <w:r w:rsidR="001E2185">
          <w:rPr>
            <w:rFonts w:asciiTheme="minorHAnsi" w:eastAsiaTheme="minorEastAsia" w:hAnsiTheme="minorHAnsi" w:cstheme="minorBidi"/>
            <w:i w:val="0"/>
            <w:iCs w:val="0"/>
            <w:noProof/>
            <w:sz w:val="22"/>
            <w:szCs w:val="22"/>
          </w:rPr>
          <w:tab/>
        </w:r>
        <w:r w:rsidR="001E2185" w:rsidRPr="00BB41D5">
          <w:rPr>
            <w:rStyle w:val="Hyperlink"/>
            <w:noProof/>
          </w:rPr>
          <w:t>Available Light Class</w:t>
        </w:r>
        <w:r w:rsidR="001E2185">
          <w:rPr>
            <w:noProof/>
            <w:webHidden/>
          </w:rPr>
          <w:tab/>
        </w:r>
        <w:r w:rsidR="001E2185">
          <w:rPr>
            <w:noProof/>
            <w:webHidden/>
          </w:rPr>
          <w:fldChar w:fldCharType="begin"/>
        </w:r>
        <w:r w:rsidR="001E2185">
          <w:rPr>
            <w:noProof/>
            <w:webHidden/>
          </w:rPr>
          <w:instrText xml:space="preserve"> PAGEREF _Toc387757052 \h </w:instrText>
        </w:r>
        <w:r w:rsidR="001E2185">
          <w:rPr>
            <w:noProof/>
            <w:webHidden/>
          </w:rPr>
        </w:r>
        <w:r w:rsidR="001E2185">
          <w:rPr>
            <w:noProof/>
            <w:webHidden/>
          </w:rPr>
          <w:fldChar w:fldCharType="separate"/>
        </w:r>
        <w:r w:rsidR="00605E8C">
          <w:rPr>
            <w:noProof/>
            <w:webHidden/>
          </w:rPr>
          <w:t>17</w:t>
        </w:r>
        <w:r w:rsidR="001E2185">
          <w:rPr>
            <w:noProof/>
            <w:webHidden/>
          </w:rPr>
          <w:fldChar w:fldCharType="end"/>
        </w:r>
      </w:hyperlink>
    </w:p>
    <w:p w14:paraId="100310F1" w14:textId="77777777" w:rsidR="001E2185" w:rsidRDefault="002C11D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53" w:history="1">
        <w:r w:rsidR="001E2185" w:rsidRPr="00BB41D5">
          <w:rPr>
            <w:rStyle w:val="Hyperlink"/>
            <w:noProof/>
          </w:rPr>
          <w:t>2.15.3</w:t>
        </w:r>
        <w:r w:rsidR="001E2185">
          <w:rPr>
            <w:rFonts w:asciiTheme="minorHAnsi" w:eastAsiaTheme="minorEastAsia" w:hAnsiTheme="minorHAnsi" w:cstheme="minorBidi"/>
            <w:i w:val="0"/>
            <w:iCs w:val="0"/>
            <w:noProof/>
            <w:sz w:val="22"/>
            <w:szCs w:val="22"/>
          </w:rPr>
          <w:tab/>
        </w:r>
        <w:r w:rsidR="001E2185" w:rsidRPr="00BB41D5">
          <w:rPr>
            <w:rStyle w:val="Hyperlink"/>
            <w:noProof/>
          </w:rPr>
          <w:t>Relative Biomass per Ecoregion</w:t>
        </w:r>
        <w:r w:rsidR="001E2185">
          <w:rPr>
            <w:noProof/>
            <w:webHidden/>
          </w:rPr>
          <w:tab/>
        </w:r>
        <w:r w:rsidR="001E2185">
          <w:rPr>
            <w:noProof/>
            <w:webHidden/>
          </w:rPr>
          <w:fldChar w:fldCharType="begin"/>
        </w:r>
        <w:r w:rsidR="001E2185">
          <w:rPr>
            <w:noProof/>
            <w:webHidden/>
          </w:rPr>
          <w:instrText xml:space="preserve"> PAGEREF _Toc387757053 \h </w:instrText>
        </w:r>
        <w:r w:rsidR="001E2185">
          <w:rPr>
            <w:noProof/>
            <w:webHidden/>
          </w:rPr>
        </w:r>
        <w:r w:rsidR="001E2185">
          <w:rPr>
            <w:noProof/>
            <w:webHidden/>
          </w:rPr>
          <w:fldChar w:fldCharType="separate"/>
        </w:r>
        <w:r w:rsidR="00605E8C">
          <w:rPr>
            <w:noProof/>
            <w:webHidden/>
          </w:rPr>
          <w:t>17</w:t>
        </w:r>
        <w:r w:rsidR="001E2185">
          <w:rPr>
            <w:noProof/>
            <w:webHidden/>
          </w:rPr>
          <w:fldChar w:fldCharType="end"/>
        </w:r>
      </w:hyperlink>
    </w:p>
    <w:p w14:paraId="60AD9EA1" w14:textId="77777777" w:rsidR="001E2185" w:rsidRDefault="002C11DF">
      <w:pPr>
        <w:pStyle w:val="TOC2"/>
        <w:tabs>
          <w:tab w:val="left" w:pos="960"/>
          <w:tab w:val="right" w:leader="dot" w:pos="8976"/>
        </w:tabs>
        <w:rPr>
          <w:rFonts w:asciiTheme="minorHAnsi" w:eastAsiaTheme="minorEastAsia" w:hAnsiTheme="minorHAnsi" w:cstheme="minorBidi"/>
          <w:noProof/>
          <w:sz w:val="22"/>
          <w:szCs w:val="22"/>
        </w:rPr>
      </w:pPr>
      <w:hyperlink w:anchor="_Toc387757054" w:history="1">
        <w:r w:rsidR="001E2185" w:rsidRPr="00BB41D5">
          <w:rPr>
            <w:rStyle w:val="Hyperlink"/>
            <w:noProof/>
          </w:rPr>
          <w:t>2.16</w:t>
        </w:r>
        <w:r w:rsidR="001E2185">
          <w:rPr>
            <w:rFonts w:asciiTheme="minorHAnsi" w:eastAsiaTheme="minorEastAsia" w:hAnsiTheme="minorHAnsi" w:cstheme="minorBidi"/>
            <w:noProof/>
            <w:sz w:val="22"/>
            <w:szCs w:val="22"/>
          </w:rPr>
          <w:tab/>
        </w:r>
        <w:r w:rsidR="001E2185" w:rsidRPr="00BB41D5">
          <w:rPr>
            <w:rStyle w:val="Hyperlink"/>
            <w:noProof/>
          </w:rPr>
          <w:t>LightEstablishmentTable</w:t>
        </w:r>
        <w:r w:rsidR="001E2185">
          <w:rPr>
            <w:noProof/>
            <w:webHidden/>
          </w:rPr>
          <w:tab/>
        </w:r>
        <w:r w:rsidR="001E2185">
          <w:rPr>
            <w:noProof/>
            <w:webHidden/>
          </w:rPr>
          <w:fldChar w:fldCharType="begin"/>
        </w:r>
        <w:r w:rsidR="001E2185">
          <w:rPr>
            <w:noProof/>
            <w:webHidden/>
          </w:rPr>
          <w:instrText xml:space="preserve"> PAGEREF _Toc387757054 \h </w:instrText>
        </w:r>
        <w:r w:rsidR="001E2185">
          <w:rPr>
            <w:noProof/>
            <w:webHidden/>
          </w:rPr>
        </w:r>
        <w:r w:rsidR="001E2185">
          <w:rPr>
            <w:noProof/>
            <w:webHidden/>
          </w:rPr>
          <w:fldChar w:fldCharType="separate"/>
        </w:r>
        <w:r w:rsidR="00605E8C">
          <w:rPr>
            <w:noProof/>
            <w:webHidden/>
          </w:rPr>
          <w:t>17</w:t>
        </w:r>
        <w:r w:rsidR="001E2185">
          <w:rPr>
            <w:noProof/>
            <w:webHidden/>
          </w:rPr>
          <w:fldChar w:fldCharType="end"/>
        </w:r>
      </w:hyperlink>
    </w:p>
    <w:p w14:paraId="7FAB5F5A" w14:textId="77777777" w:rsidR="001E2185" w:rsidRDefault="001F45A2">
      <w:pPr>
        <w:pStyle w:val="TOC3"/>
        <w:tabs>
          <w:tab w:val="left" w:pos="1440"/>
          <w:tab w:val="right" w:leader="dot" w:pos="8976"/>
        </w:tabs>
        <w:rPr>
          <w:rFonts w:asciiTheme="minorHAnsi" w:eastAsiaTheme="minorEastAsia" w:hAnsiTheme="minorHAnsi" w:cstheme="minorBidi"/>
          <w:i w:val="0"/>
          <w:iCs w:val="0"/>
          <w:noProof/>
          <w:sz w:val="22"/>
          <w:szCs w:val="22"/>
        </w:rPr>
      </w:pPr>
      <w:r>
        <w:fldChar w:fldCharType="begin"/>
      </w:r>
      <w:r>
        <w:instrText xml:space="preserve"> HYPERLINK \l "_Toc387757055" </w:instrText>
      </w:r>
      <w:r>
        <w:fldChar w:fldCharType="separate"/>
      </w:r>
      <w:r w:rsidR="001E2185" w:rsidRPr="00BB41D5">
        <w:rPr>
          <w:rStyle w:val="Hyperlink"/>
          <w:noProof/>
        </w:rPr>
        <w:t>2.16.1</w:t>
      </w:r>
      <w:r w:rsidR="001E2185">
        <w:rPr>
          <w:rFonts w:asciiTheme="minorHAnsi" w:eastAsiaTheme="minorEastAsia" w:hAnsiTheme="minorHAnsi" w:cstheme="minorBidi"/>
          <w:i w:val="0"/>
          <w:iCs w:val="0"/>
          <w:noProof/>
          <w:sz w:val="22"/>
          <w:szCs w:val="22"/>
        </w:rPr>
        <w:tab/>
      </w:r>
      <w:r w:rsidR="001E2185" w:rsidRPr="00BB41D5">
        <w:rPr>
          <w:rStyle w:val="Hyperlink"/>
          <w:noProof/>
        </w:rPr>
        <w:t>Species Shade Tolerance Class</w:t>
      </w:r>
      <w:r w:rsidR="001E2185">
        <w:rPr>
          <w:noProof/>
          <w:webHidden/>
        </w:rPr>
        <w:tab/>
      </w:r>
      <w:r w:rsidR="001E2185">
        <w:rPr>
          <w:noProof/>
          <w:webHidden/>
        </w:rPr>
        <w:fldChar w:fldCharType="begin"/>
      </w:r>
      <w:r w:rsidR="001E2185">
        <w:rPr>
          <w:noProof/>
          <w:webHidden/>
        </w:rPr>
        <w:instrText xml:space="preserve"> PAGEREF _Toc387757055 \h </w:instrText>
      </w:r>
      <w:r w:rsidR="001E2185">
        <w:rPr>
          <w:noProof/>
          <w:webHidden/>
        </w:rPr>
      </w:r>
      <w:r w:rsidR="001E2185">
        <w:rPr>
          <w:noProof/>
          <w:webHidden/>
        </w:rPr>
        <w:fldChar w:fldCharType="separate"/>
      </w:r>
      <w:ins w:id="56" w:author="Melissa Lucash" w:date="2014-10-16T10:09:00Z">
        <w:r w:rsidR="00605E8C">
          <w:rPr>
            <w:noProof/>
            <w:webHidden/>
          </w:rPr>
          <w:t>18</w:t>
        </w:r>
      </w:ins>
      <w:ins w:id="57" w:author="mslucash" w:date="2014-10-16T08:57:00Z">
        <w:del w:id="58" w:author="Melissa Lucash" w:date="2014-10-16T10:09:00Z">
          <w:r w:rsidR="00DB2816" w:rsidDel="00605E8C">
            <w:rPr>
              <w:noProof/>
              <w:webHidden/>
            </w:rPr>
            <w:delText>18</w:delText>
          </w:r>
        </w:del>
      </w:ins>
      <w:del w:id="59" w:author="Melissa Lucash" w:date="2014-10-16T10:09:00Z">
        <w:r w:rsidR="00771B7C" w:rsidDel="00605E8C">
          <w:rPr>
            <w:noProof/>
            <w:webHidden/>
          </w:rPr>
          <w:delText>18</w:delText>
        </w:r>
      </w:del>
      <w:r w:rsidR="001E2185">
        <w:rPr>
          <w:noProof/>
          <w:webHidden/>
        </w:rPr>
        <w:fldChar w:fldCharType="end"/>
      </w:r>
      <w:r>
        <w:rPr>
          <w:noProof/>
        </w:rPr>
        <w:fldChar w:fldCharType="end"/>
      </w:r>
    </w:p>
    <w:p w14:paraId="6C75E9DE" w14:textId="77777777" w:rsidR="001E2185" w:rsidRDefault="002C11D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56" w:history="1">
        <w:r w:rsidR="001E2185" w:rsidRPr="00BB41D5">
          <w:rPr>
            <w:rStyle w:val="Hyperlink"/>
            <w:noProof/>
          </w:rPr>
          <w:t>2.16.2</w:t>
        </w:r>
        <w:r w:rsidR="001E2185">
          <w:rPr>
            <w:rFonts w:asciiTheme="minorHAnsi" w:eastAsiaTheme="minorEastAsia" w:hAnsiTheme="minorHAnsi" w:cstheme="minorBidi"/>
            <w:i w:val="0"/>
            <w:iCs w:val="0"/>
            <w:noProof/>
            <w:sz w:val="22"/>
            <w:szCs w:val="22"/>
          </w:rPr>
          <w:tab/>
        </w:r>
        <w:r w:rsidR="001E2185" w:rsidRPr="00BB41D5">
          <w:rPr>
            <w:rStyle w:val="Hyperlink"/>
            <w:noProof/>
          </w:rPr>
          <w:t>Probability of Establishment, given light conditions</w:t>
        </w:r>
        <w:r w:rsidR="001E2185">
          <w:rPr>
            <w:noProof/>
            <w:webHidden/>
          </w:rPr>
          <w:tab/>
        </w:r>
        <w:r w:rsidR="001E2185">
          <w:rPr>
            <w:noProof/>
            <w:webHidden/>
          </w:rPr>
          <w:fldChar w:fldCharType="begin"/>
        </w:r>
        <w:r w:rsidR="001E2185">
          <w:rPr>
            <w:noProof/>
            <w:webHidden/>
          </w:rPr>
          <w:instrText xml:space="preserve"> PAGEREF _Toc387757056 \h </w:instrText>
        </w:r>
        <w:r w:rsidR="001E2185">
          <w:rPr>
            <w:noProof/>
            <w:webHidden/>
          </w:rPr>
        </w:r>
        <w:r w:rsidR="001E2185">
          <w:rPr>
            <w:noProof/>
            <w:webHidden/>
          </w:rPr>
          <w:fldChar w:fldCharType="separate"/>
        </w:r>
        <w:r w:rsidR="00605E8C">
          <w:rPr>
            <w:noProof/>
            <w:webHidden/>
          </w:rPr>
          <w:t>18</w:t>
        </w:r>
        <w:r w:rsidR="001E2185">
          <w:rPr>
            <w:noProof/>
            <w:webHidden/>
          </w:rPr>
          <w:fldChar w:fldCharType="end"/>
        </w:r>
      </w:hyperlink>
    </w:p>
    <w:p w14:paraId="0299D254" w14:textId="77777777" w:rsidR="001E2185" w:rsidRDefault="002C11DF">
      <w:pPr>
        <w:pStyle w:val="TOC2"/>
        <w:tabs>
          <w:tab w:val="left" w:pos="960"/>
          <w:tab w:val="right" w:leader="dot" w:pos="8976"/>
        </w:tabs>
        <w:rPr>
          <w:rFonts w:asciiTheme="minorHAnsi" w:eastAsiaTheme="minorEastAsia" w:hAnsiTheme="minorHAnsi" w:cstheme="minorBidi"/>
          <w:noProof/>
          <w:sz w:val="22"/>
          <w:szCs w:val="22"/>
        </w:rPr>
      </w:pPr>
      <w:hyperlink w:anchor="_Toc387757057" w:history="1">
        <w:r w:rsidR="001E2185" w:rsidRPr="00BB41D5">
          <w:rPr>
            <w:rStyle w:val="Hyperlink"/>
            <w:noProof/>
          </w:rPr>
          <w:t>2.17</w:t>
        </w:r>
        <w:r w:rsidR="001E2185">
          <w:rPr>
            <w:rFonts w:asciiTheme="minorHAnsi" w:eastAsiaTheme="minorEastAsia" w:hAnsiTheme="minorHAnsi" w:cstheme="minorBidi"/>
            <w:noProof/>
            <w:sz w:val="22"/>
            <w:szCs w:val="22"/>
          </w:rPr>
          <w:tab/>
        </w:r>
        <w:r w:rsidR="001E2185" w:rsidRPr="00BB41D5">
          <w:rPr>
            <w:rStyle w:val="Hyperlink"/>
            <w:noProof/>
          </w:rPr>
          <w:t>SpeciesParameters Table</w:t>
        </w:r>
        <w:r w:rsidR="001E2185">
          <w:rPr>
            <w:noProof/>
            <w:webHidden/>
          </w:rPr>
          <w:tab/>
        </w:r>
        <w:r w:rsidR="001E2185">
          <w:rPr>
            <w:noProof/>
            <w:webHidden/>
          </w:rPr>
          <w:fldChar w:fldCharType="begin"/>
        </w:r>
        <w:r w:rsidR="001E2185">
          <w:rPr>
            <w:noProof/>
            <w:webHidden/>
          </w:rPr>
          <w:instrText xml:space="preserve"> PAGEREF _Toc387757057 \h </w:instrText>
        </w:r>
        <w:r w:rsidR="001E2185">
          <w:rPr>
            <w:noProof/>
            <w:webHidden/>
          </w:rPr>
        </w:r>
        <w:r w:rsidR="001E2185">
          <w:rPr>
            <w:noProof/>
            <w:webHidden/>
          </w:rPr>
          <w:fldChar w:fldCharType="separate"/>
        </w:r>
        <w:r w:rsidR="00605E8C">
          <w:rPr>
            <w:noProof/>
            <w:webHidden/>
          </w:rPr>
          <w:t>18</w:t>
        </w:r>
        <w:r w:rsidR="001E2185">
          <w:rPr>
            <w:noProof/>
            <w:webHidden/>
          </w:rPr>
          <w:fldChar w:fldCharType="end"/>
        </w:r>
      </w:hyperlink>
    </w:p>
    <w:p w14:paraId="62268A8C" w14:textId="77777777" w:rsidR="001E2185" w:rsidRDefault="002C11D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58" w:history="1">
        <w:r w:rsidR="001E2185" w:rsidRPr="00BB41D5">
          <w:rPr>
            <w:rStyle w:val="Hyperlink"/>
            <w:noProof/>
          </w:rPr>
          <w:t>2.17.1</w:t>
        </w:r>
        <w:r w:rsidR="001E2185">
          <w:rPr>
            <w:rFonts w:asciiTheme="minorHAnsi" w:eastAsiaTheme="minorEastAsia" w:hAnsiTheme="minorHAnsi" w:cstheme="minorBidi"/>
            <w:i w:val="0"/>
            <w:iCs w:val="0"/>
            <w:noProof/>
            <w:sz w:val="22"/>
            <w:szCs w:val="22"/>
          </w:rPr>
          <w:tab/>
        </w:r>
        <w:r w:rsidR="001E2185" w:rsidRPr="00BB41D5">
          <w:rPr>
            <w:rStyle w:val="Hyperlink"/>
            <w:noProof/>
          </w:rPr>
          <w:t>Species</w:t>
        </w:r>
        <w:r w:rsidR="001E2185">
          <w:rPr>
            <w:noProof/>
            <w:webHidden/>
          </w:rPr>
          <w:tab/>
        </w:r>
        <w:r w:rsidR="001E2185">
          <w:rPr>
            <w:noProof/>
            <w:webHidden/>
          </w:rPr>
          <w:fldChar w:fldCharType="begin"/>
        </w:r>
        <w:r w:rsidR="001E2185">
          <w:rPr>
            <w:noProof/>
            <w:webHidden/>
          </w:rPr>
          <w:instrText xml:space="preserve"> PAGEREF _Toc387757058 \h </w:instrText>
        </w:r>
        <w:r w:rsidR="001E2185">
          <w:rPr>
            <w:noProof/>
            <w:webHidden/>
          </w:rPr>
        </w:r>
        <w:r w:rsidR="001E2185">
          <w:rPr>
            <w:noProof/>
            <w:webHidden/>
          </w:rPr>
          <w:fldChar w:fldCharType="separate"/>
        </w:r>
        <w:r w:rsidR="00605E8C">
          <w:rPr>
            <w:noProof/>
            <w:webHidden/>
          </w:rPr>
          <w:t>18</w:t>
        </w:r>
        <w:r w:rsidR="001E2185">
          <w:rPr>
            <w:noProof/>
            <w:webHidden/>
          </w:rPr>
          <w:fldChar w:fldCharType="end"/>
        </w:r>
      </w:hyperlink>
    </w:p>
    <w:p w14:paraId="7B9E193D" w14:textId="77777777" w:rsidR="001E2185" w:rsidRDefault="002C11D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59" w:history="1">
        <w:r w:rsidR="001E2185" w:rsidRPr="00BB41D5">
          <w:rPr>
            <w:rStyle w:val="Hyperlink"/>
            <w:noProof/>
          </w:rPr>
          <w:t>2.17.2</w:t>
        </w:r>
        <w:r w:rsidR="001E2185">
          <w:rPr>
            <w:rFonts w:asciiTheme="minorHAnsi" w:eastAsiaTheme="minorEastAsia" w:hAnsiTheme="minorHAnsi" w:cstheme="minorBidi"/>
            <w:i w:val="0"/>
            <w:iCs w:val="0"/>
            <w:noProof/>
            <w:sz w:val="22"/>
            <w:szCs w:val="22"/>
          </w:rPr>
          <w:tab/>
        </w:r>
        <w:r w:rsidR="001E2185" w:rsidRPr="00BB41D5">
          <w:rPr>
            <w:rStyle w:val="Hyperlink"/>
            <w:noProof/>
          </w:rPr>
          <w:t>Functional Type</w:t>
        </w:r>
        <w:r w:rsidR="001E2185">
          <w:rPr>
            <w:noProof/>
            <w:webHidden/>
          </w:rPr>
          <w:tab/>
        </w:r>
        <w:r w:rsidR="001E2185">
          <w:rPr>
            <w:noProof/>
            <w:webHidden/>
          </w:rPr>
          <w:fldChar w:fldCharType="begin"/>
        </w:r>
        <w:r w:rsidR="001E2185">
          <w:rPr>
            <w:noProof/>
            <w:webHidden/>
          </w:rPr>
          <w:instrText xml:space="preserve"> PAGEREF _Toc387757059 \h </w:instrText>
        </w:r>
        <w:r w:rsidR="001E2185">
          <w:rPr>
            <w:noProof/>
            <w:webHidden/>
          </w:rPr>
        </w:r>
        <w:r w:rsidR="001E2185">
          <w:rPr>
            <w:noProof/>
            <w:webHidden/>
          </w:rPr>
          <w:fldChar w:fldCharType="separate"/>
        </w:r>
        <w:r w:rsidR="00605E8C">
          <w:rPr>
            <w:noProof/>
            <w:webHidden/>
          </w:rPr>
          <w:t>18</w:t>
        </w:r>
        <w:r w:rsidR="001E2185">
          <w:rPr>
            <w:noProof/>
            <w:webHidden/>
          </w:rPr>
          <w:fldChar w:fldCharType="end"/>
        </w:r>
      </w:hyperlink>
    </w:p>
    <w:p w14:paraId="7B3B3E14" w14:textId="77777777" w:rsidR="001E2185" w:rsidRDefault="002C11D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60" w:history="1">
        <w:r w:rsidR="001E2185" w:rsidRPr="00BB41D5">
          <w:rPr>
            <w:rStyle w:val="Hyperlink"/>
            <w:noProof/>
          </w:rPr>
          <w:t>2.17.3</w:t>
        </w:r>
        <w:r w:rsidR="001E2185">
          <w:rPr>
            <w:rFonts w:asciiTheme="minorHAnsi" w:eastAsiaTheme="minorEastAsia" w:hAnsiTheme="minorHAnsi" w:cstheme="minorBidi"/>
            <w:i w:val="0"/>
            <w:iCs w:val="0"/>
            <w:noProof/>
            <w:sz w:val="22"/>
            <w:szCs w:val="22"/>
          </w:rPr>
          <w:tab/>
        </w:r>
        <w:r w:rsidR="001E2185" w:rsidRPr="00BB41D5">
          <w:rPr>
            <w:rStyle w:val="Hyperlink"/>
            <w:noProof/>
          </w:rPr>
          <w:t>Nitrogen Fixers</w:t>
        </w:r>
        <w:r w:rsidR="001E2185">
          <w:rPr>
            <w:noProof/>
            <w:webHidden/>
          </w:rPr>
          <w:tab/>
        </w:r>
        <w:r w:rsidR="001E2185">
          <w:rPr>
            <w:noProof/>
            <w:webHidden/>
          </w:rPr>
          <w:fldChar w:fldCharType="begin"/>
        </w:r>
        <w:r w:rsidR="001E2185">
          <w:rPr>
            <w:noProof/>
            <w:webHidden/>
          </w:rPr>
          <w:instrText xml:space="preserve"> PAGEREF _Toc387757060 \h </w:instrText>
        </w:r>
        <w:r w:rsidR="001E2185">
          <w:rPr>
            <w:noProof/>
            <w:webHidden/>
          </w:rPr>
        </w:r>
        <w:r w:rsidR="001E2185">
          <w:rPr>
            <w:noProof/>
            <w:webHidden/>
          </w:rPr>
          <w:fldChar w:fldCharType="separate"/>
        </w:r>
        <w:r w:rsidR="00605E8C">
          <w:rPr>
            <w:noProof/>
            <w:webHidden/>
          </w:rPr>
          <w:t>18</w:t>
        </w:r>
        <w:r w:rsidR="001E2185">
          <w:rPr>
            <w:noProof/>
            <w:webHidden/>
          </w:rPr>
          <w:fldChar w:fldCharType="end"/>
        </w:r>
      </w:hyperlink>
    </w:p>
    <w:p w14:paraId="2AC98E76" w14:textId="77777777" w:rsidR="001E2185" w:rsidRDefault="002C11D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61" w:history="1">
        <w:r w:rsidR="001E2185" w:rsidRPr="00BB41D5">
          <w:rPr>
            <w:rStyle w:val="Hyperlink"/>
            <w:noProof/>
          </w:rPr>
          <w:t>2.17.4</w:t>
        </w:r>
        <w:r w:rsidR="001E2185">
          <w:rPr>
            <w:rFonts w:asciiTheme="minorHAnsi" w:eastAsiaTheme="minorEastAsia" w:hAnsiTheme="minorHAnsi" w:cstheme="minorBidi"/>
            <w:i w:val="0"/>
            <w:iCs w:val="0"/>
            <w:noProof/>
            <w:sz w:val="22"/>
            <w:szCs w:val="22"/>
          </w:rPr>
          <w:tab/>
        </w:r>
        <w:r w:rsidR="001E2185" w:rsidRPr="00BB41D5">
          <w:rPr>
            <w:rStyle w:val="Hyperlink"/>
            <w:noProof/>
          </w:rPr>
          <w:t>GDD minimum/maximum</w:t>
        </w:r>
        <w:r w:rsidR="001E2185">
          <w:rPr>
            <w:noProof/>
            <w:webHidden/>
          </w:rPr>
          <w:tab/>
        </w:r>
        <w:r w:rsidR="001E2185">
          <w:rPr>
            <w:noProof/>
            <w:webHidden/>
          </w:rPr>
          <w:fldChar w:fldCharType="begin"/>
        </w:r>
        <w:r w:rsidR="001E2185">
          <w:rPr>
            <w:noProof/>
            <w:webHidden/>
          </w:rPr>
          <w:instrText xml:space="preserve"> PAGEREF _Toc387757061 \h </w:instrText>
        </w:r>
        <w:r w:rsidR="001E2185">
          <w:rPr>
            <w:noProof/>
            <w:webHidden/>
          </w:rPr>
        </w:r>
        <w:r w:rsidR="001E2185">
          <w:rPr>
            <w:noProof/>
            <w:webHidden/>
          </w:rPr>
          <w:fldChar w:fldCharType="separate"/>
        </w:r>
        <w:r w:rsidR="00605E8C">
          <w:rPr>
            <w:noProof/>
            <w:webHidden/>
          </w:rPr>
          <w:t>18</w:t>
        </w:r>
        <w:r w:rsidR="001E2185">
          <w:rPr>
            <w:noProof/>
            <w:webHidden/>
          </w:rPr>
          <w:fldChar w:fldCharType="end"/>
        </w:r>
      </w:hyperlink>
    </w:p>
    <w:p w14:paraId="116B0ED3" w14:textId="77777777" w:rsidR="001E2185" w:rsidRDefault="00C93BBC">
      <w:pPr>
        <w:pStyle w:val="TOC3"/>
        <w:tabs>
          <w:tab w:val="left" w:pos="1440"/>
          <w:tab w:val="right" w:leader="dot" w:pos="8976"/>
        </w:tabs>
        <w:rPr>
          <w:rFonts w:asciiTheme="minorHAnsi" w:eastAsiaTheme="minorEastAsia" w:hAnsiTheme="minorHAnsi" w:cstheme="minorBidi"/>
          <w:i w:val="0"/>
          <w:iCs w:val="0"/>
          <w:noProof/>
          <w:sz w:val="22"/>
          <w:szCs w:val="22"/>
        </w:rPr>
      </w:pPr>
      <w:r>
        <w:fldChar w:fldCharType="begin"/>
      </w:r>
      <w:r>
        <w:instrText xml:space="preserve"> HYPERLINK \l "_Toc387757062" </w:instrText>
      </w:r>
      <w:r>
        <w:fldChar w:fldCharType="separate"/>
      </w:r>
      <w:r w:rsidR="001E2185" w:rsidRPr="00BB41D5">
        <w:rPr>
          <w:rStyle w:val="Hyperlink"/>
          <w:noProof/>
        </w:rPr>
        <w:t>2.17.5</w:t>
      </w:r>
      <w:r w:rsidR="001E2185">
        <w:rPr>
          <w:rFonts w:asciiTheme="minorHAnsi" w:eastAsiaTheme="minorEastAsia" w:hAnsiTheme="minorHAnsi" w:cstheme="minorBidi"/>
          <w:i w:val="0"/>
          <w:iCs w:val="0"/>
          <w:noProof/>
          <w:sz w:val="22"/>
          <w:szCs w:val="22"/>
        </w:rPr>
        <w:tab/>
      </w:r>
      <w:r w:rsidR="001E2185" w:rsidRPr="00BB41D5">
        <w:rPr>
          <w:rStyle w:val="Hyperlink"/>
          <w:noProof/>
        </w:rPr>
        <w:t>Minimum January Temperature</w:t>
      </w:r>
      <w:r w:rsidR="001E2185">
        <w:rPr>
          <w:noProof/>
          <w:webHidden/>
        </w:rPr>
        <w:tab/>
      </w:r>
      <w:r w:rsidR="001E2185">
        <w:rPr>
          <w:noProof/>
          <w:webHidden/>
        </w:rPr>
        <w:fldChar w:fldCharType="begin"/>
      </w:r>
      <w:r w:rsidR="001E2185">
        <w:rPr>
          <w:noProof/>
          <w:webHidden/>
        </w:rPr>
        <w:instrText xml:space="preserve"> PAGEREF _Toc387757062 \h </w:instrText>
      </w:r>
      <w:r w:rsidR="001E2185">
        <w:rPr>
          <w:noProof/>
          <w:webHidden/>
        </w:rPr>
      </w:r>
      <w:r w:rsidR="001E2185">
        <w:rPr>
          <w:noProof/>
          <w:webHidden/>
        </w:rPr>
        <w:fldChar w:fldCharType="separate"/>
      </w:r>
      <w:ins w:id="60" w:author="Melissa Lucash" w:date="2014-10-16T10:09:00Z">
        <w:r w:rsidR="00605E8C">
          <w:rPr>
            <w:noProof/>
            <w:webHidden/>
          </w:rPr>
          <w:t>19</w:t>
        </w:r>
      </w:ins>
      <w:ins w:id="61" w:author="mslucash" w:date="2014-10-16T08:57:00Z">
        <w:del w:id="62" w:author="Melissa Lucash" w:date="2014-10-16T10:09:00Z">
          <w:r w:rsidR="00DB2816" w:rsidDel="00605E8C">
            <w:rPr>
              <w:noProof/>
              <w:webHidden/>
            </w:rPr>
            <w:delText>19</w:delText>
          </w:r>
        </w:del>
      </w:ins>
      <w:del w:id="63" w:author="Melissa Lucash" w:date="2014-10-16T10:09:00Z">
        <w:r w:rsidR="001D3E25" w:rsidDel="00605E8C">
          <w:rPr>
            <w:noProof/>
            <w:webHidden/>
          </w:rPr>
          <w:delText>18</w:delText>
        </w:r>
      </w:del>
      <w:r w:rsidR="001E2185">
        <w:rPr>
          <w:noProof/>
          <w:webHidden/>
        </w:rPr>
        <w:fldChar w:fldCharType="end"/>
      </w:r>
      <w:r>
        <w:rPr>
          <w:noProof/>
        </w:rPr>
        <w:fldChar w:fldCharType="end"/>
      </w:r>
    </w:p>
    <w:p w14:paraId="532472D8" w14:textId="77777777" w:rsidR="001E2185" w:rsidRDefault="001F45A2">
      <w:pPr>
        <w:pStyle w:val="TOC3"/>
        <w:tabs>
          <w:tab w:val="left" w:pos="1440"/>
          <w:tab w:val="right" w:leader="dot" w:pos="8976"/>
        </w:tabs>
        <w:rPr>
          <w:rFonts w:asciiTheme="minorHAnsi" w:eastAsiaTheme="minorEastAsia" w:hAnsiTheme="minorHAnsi" w:cstheme="minorBidi"/>
          <w:i w:val="0"/>
          <w:iCs w:val="0"/>
          <w:noProof/>
          <w:sz w:val="22"/>
          <w:szCs w:val="22"/>
        </w:rPr>
      </w:pPr>
      <w:r>
        <w:fldChar w:fldCharType="begin"/>
      </w:r>
      <w:r>
        <w:instrText xml:space="preserve"> HYPERLINK \l "_Toc387757063" </w:instrText>
      </w:r>
      <w:r>
        <w:fldChar w:fldCharType="separate"/>
      </w:r>
      <w:r w:rsidR="001E2185" w:rsidRPr="00BB41D5">
        <w:rPr>
          <w:rStyle w:val="Hyperlink"/>
          <w:noProof/>
        </w:rPr>
        <w:t>2.17.6</w:t>
      </w:r>
      <w:r w:rsidR="001E2185">
        <w:rPr>
          <w:rFonts w:asciiTheme="minorHAnsi" w:eastAsiaTheme="minorEastAsia" w:hAnsiTheme="minorHAnsi" w:cstheme="minorBidi"/>
          <w:i w:val="0"/>
          <w:iCs w:val="0"/>
          <w:noProof/>
          <w:sz w:val="22"/>
          <w:szCs w:val="22"/>
        </w:rPr>
        <w:tab/>
      </w:r>
      <w:r w:rsidR="001E2185" w:rsidRPr="00BB41D5">
        <w:rPr>
          <w:rStyle w:val="Hyperlink"/>
          <w:noProof/>
        </w:rPr>
        <w:t>Maximum Allowable Drought</w:t>
      </w:r>
      <w:r w:rsidR="001E2185">
        <w:rPr>
          <w:noProof/>
          <w:webHidden/>
        </w:rPr>
        <w:tab/>
      </w:r>
      <w:r w:rsidR="001E2185">
        <w:rPr>
          <w:noProof/>
          <w:webHidden/>
        </w:rPr>
        <w:fldChar w:fldCharType="begin"/>
      </w:r>
      <w:r w:rsidR="001E2185">
        <w:rPr>
          <w:noProof/>
          <w:webHidden/>
        </w:rPr>
        <w:instrText xml:space="preserve"> PAGEREF _Toc387757063 \h </w:instrText>
      </w:r>
      <w:r w:rsidR="001E2185">
        <w:rPr>
          <w:noProof/>
          <w:webHidden/>
        </w:rPr>
      </w:r>
      <w:r w:rsidR="001E2185">
        <w:rPr>
          <w:noProof/>
          <w:webHidden/>
        </w:rPr>
        <w:fldChar w:fldCharType="separate"/>
      </w:r>
      <w:ins w:id="64" w:author="Melissa Lucash" w:date="2014-10-16T10:09:00Z">
        <w:r w:rsidR="00605E8C">
          <w:rPr>
            <w:noProof/>
            <w:webHidden/>
          </w:rPr>
          <w:t>19</w:t>
        </w:r>
      </w:ins>
      <w:ins w:id="65" w:author="mslucash" w:date="2014-10-16T08:57:00Z">
        <w:del w:id="66" w:author="Melissa Lucash" w:date="2014-10-16T10:09:00Z">
          <w:r w:rsidR="00DB2816" w:rsidDel="00605E8C">
            <w:rPr>
              <w:noProof/>
              <w:webHidden/>
            </w:rPr>
            <w:delText>19</w:delText>
          </w:r>
        </w:del>
      </w:ins>
      <w:del w:id="67" w:author="Melissa Lucash" w:date="2014-10-16T10:09:00Z">
        <w:r w:rsidR="00771B7C" w:rsidDel="00605E8C">
          <w:rPr>
            <w:noProof/>
            <w:webHidden/>
          </w:rPr>
          <w:delText>19</w:delText>
        </w:r>
      </w:del>
      <w:r w:rsidR="001E2185">
        <w:rPr>
          <w:noProof/>
          <w:webHidden/>
        </w:rPr>
        <w:fldChar w:fldCharType="end"/>
      </w:r>
      <w:r>
        <w:rPr>
          <w:noProof/>
        </w:rPr>
        <w:fldChar w:fldCharType="end"/>
      </w:r>
    </w:p>
    <w:p w14:paraId="3856992B" w14:textId="77777777" w:rsidR="001E2185" w:rsidRDefault="002C11D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64" w:history="1">
        <w:r w:rsidR="001E2185" w:rsidRPr="00BB41D5">
          <w:rPr>
            <w:rStyle w:val="Hyperlink"/>
            <w:noProof/>
          </w:rPr>
          <w:t>2.17.7</w:t>
        </w:r>
        <w:r w:rsidR="001E2185">
          <w:rPr>
            <w:rFonts w:asciiTheme="minorHAnsi" w:eastAsiaTheme="minorEastAsia" w:hAnsiTheme="minorHAnsi" w:cstheme="minorBidi"/>
            <w:i w:val="0"/>
            <w:iCs w:val="0"/>
            <w:noProof/>
            <w:sz w:val="22"/>
            <w:szCs w:val="22"/>
          </w:rPr>
          <w:tab/>
        </w:r>
        <w:r w:rsidR="001E2185" w:rsidRPr="00BB41D5">
          <w:rPr>
            <w:rStyle w:val="Hyperlink"/>
            <w:noProof/>
          </w:rPr>
          <w:t>Leaf Longevity</w:t>
        </w:r>
        <w:r w:rsidR="001E2185">
          <w:rPr>
            <w:noProof/>
            <w:webHidden/>
          </w:rPr>
          <w:tab/>
        </w:r>
        <w:r w:rsidR="001E2185">
          <w:rPr>
            <w:noProof/>
            <w:webHidden/>
          </w:rPr>
          <w:fldChar w:fldCharType="begin"/>
        </w:r>
        <w:r w:rsidR="001E2185">
          <w:rPr>
            <w:noProof/>
            <w:webHidden/>
          </w:rPr>
          <w:instrText xml:space="preserve"> PAGEREF _Toc387757064 \h </w:instrText>
        </w:r>
        <w:r w:rsidR="001E2185">
          <w:rPr>
            <w:noProof/>
            <w:webHidden/>
          </w:rPr>
        </w:r>
        <w:r w:rsidR="001E2185">
          <w:rPr>
            <w:noProof/>
            <w:webHidden/>
          </w:rPr>
          <w:fldChar w:fldCharType="separate"/>
        </w:r>
        <w:r w:rsidR="00605E8C">
          <w:rPr>
            <w:noProof/>
            <w:webHidden/>
          </w:rPr>
          <w:t>19</w:t>
        </w:r>
        <w:r w:rsidR="001E2185">
          <w:rPr>
            <w:noProof/>
            <w:webHidden/>
          </w:rPr>
          <w:fldChar w:fldCharType="end"/>
        </w:r>
      </w:hyperlink>
    </w:p>
    <w:p w14:paraId="6D3ED225" w14:textId="77777777" w:rsidR="001E2185" w:rsidRDefault="002C11D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65" w:history="1">
        <w:r w:rsidR="001E2185" w:rsidRPr="00BB41D5">
          <w:rPr>
            <w:rStyle w:val="Hyperlink"/>
            <w:noProof/>
          </w:rPr>
          <w:t>2.17.8</w:t>
        </w:r>
        <w:r w:rsidR="001E2185">
          <w:rPr>
            <w:rFonts w:asciiTheme="minorHAnsi" w:eastAsiaTheme="minorEastAsia" w:hAnsiTheme="minorHAnsi" w:cstheme="minorBidi"/>
            <w:i w:val="0"/>
            <w:iCs w:val="0"/>
            <w:noProof/>
            <w:sz w:val="22"/>
            <w:szCs w:val="22"/>
          </w:rPr>
          <w:tab/>
        </w:r>
        <w:r w:rsidR="001E2185" w:rsidRPr="00BB41D5">
          <w:rPr>
            <w:rStyle w:val="Hyperlink"/>
            <w:noProof/>
          </w:rPr>
          <w:t>Epicormic resprouting</w:t>
        </w:r>
        <w:r w:rsidR="001E2185">
          <w:rPr>
            <w:noProof/>
            <w:webHidden/>
          </w:rPr>
          <w:tab/>
        </w:r>
        <w:r w:rsidR="001E2185">
          <w:rPr>
            <w:noProof/>
            <w:webHidden/>
          </w:rPr>
          <w:fldChar w:fldCharType="begin"/>
        </w:r>
        <w:r w:rsidR="001E2185">
          <w:rPr>
            <w:noProof/>
            <w:webHidden/>
          </w:rPr>
          <w:instrText xml:space="preserve"> PAGEREF _Toc387757065 \h </w:instrText>
        </w:r>
        <w:r w:rsidR="001E2185">
          <w:rPr>
            <w:noProof/>
            <w:webHidden/>
          </w:rPr>
        </w:r>
        <w:r w:rsidR="001E2185">
          <w:rPr>
            <w:noProof/>
            <w:webHidden/>
          </w:rPr>
          <w:fldChar w:fldCharType="separate"/>
        </w:r>
        <w:r w:rsidR="00605E8C">
          <w:rPr>
            <w:noProof/>
            <w:webHidden/>
          </w:rPr>
          <w:t>19</w:t>
        </w:r>
        <w:r w:rsidR="001E2185">
          <w:rPr>
            <w:noProof/>
            <w:webHidden/>
          </w:rPr>
          <w:fldChar w:fldCharType="end"/>
        </w:r>
      </w:hyperlink>
    </w:p>
    <w:p w14:paraId="1E10D93E" w14:textId="77777777" w:rsidR="001E2185" w:rsidRDefault="002C11D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66" w:history="1">
        <w:r w:rsidR="001E2185" w:rsidRPr="00BB41D5">
          <w:rPr>
            <w:rStyle w:val="Hyperlink"/>
            <w:noProof/>
          </w:rPr>
          <w:t>2.17.9</w:t>
        </w:r>
        <w:r w:rsidR="001E2185">
          <w:rPr>
            <w:rFonts w:asciiTheme="minorHAnsi" w:eastAsiaTheme="minorEastAsia" w:hAnsiTheme="minorHAnsi" w:cstheme="minorBidi"/>
            <w:i w:val="0"/>
            <w:iCs w:val="0"/>
            <w:noProof/>
            <w:sz w:val="22"/>
            <w:szCs w:val="22"/>
          </w:rPr>
          <w:tab/>
        </w:r>
        <w:r w:rsidR="001E2185" w:rsidRPr="00BB41D5">
          <w:rPr>
            <w:rStyle w:val="Hyperlink"/>
            <w:noProof/>
          </w:rPr>
          <w:t>Lignin:  Leaf, Fine Root, Wood, Coarse Root</w:t>
        </w:r>
        <w:r w:rsidR="001E2185">
          <w:rPr>
            <w:noProof/>
            <w:webHidden/>
          </w:rPr>
          <w:tab/>
        </w:r>
        <w:r w:rsidR="001E2185">
          <w:rPr>
            <w:noProof/>
            <w:webHidden/>
          </w:rPr>
          <w:fldChar w:fldCharType="begin"/>
        </w:r>
        <w:r w:rsidR="001E2185">
          <w:rPr>
            <w:noProof/>
            <w:webHidden/>
          </w:rPr>
          <w:instrText xml:space="preserve"> PAGEREF _Toc387757066 \h </w:instrText>
        </w:r>
        <w:r w:rsidR="001E2185">
          <w:rPr>
            <w:noProof/>
            <w:webHidden/>
          </w:rPr>
        </w:r>
        <w:r w:rsidR="001E2185">
          <w:rPr>
            <w:noProof/>
            <w:webHidden/>
          </w:rPr>
          <w:fldChar w:fldCharType="separate"/>
        </w:r>
        <w:r w:rsidR="00605E8C">
          <w:rPr>
            <w:noProof/>
            <w:webHidden/>
          </w:rPr>
          <w:t>19</w:t>
        </w:r>
        <w:r w:rsidR="001E2185">
          <w:rPr>
            <w:noProof/>
            <w:webHidden/>
          </w:rPr>
          <w:fldChar w:fldCharType="end"/>
        </w:r>
      </w:hyperlink>
    </w:p>
    <w:p w14:paraId="076AE67C" w14:textId="77777777" w:rsidR="001E2185" w:rsidRDefault="002C11D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67" w:history="1">
        <w:r w:rsidR="001E2185" w:rsidRPr="00BB41D5">
          <w:rPr>
            <w:rStyle w:val="Hyperlink"/>
            <w:noProof/>
          </w:rPr>
          <w:t>2.17.10</w:t>
        </w:r>
        <w:r w:rsidR="001E2185">
          <w:rPr>
            <w:rFonts w:asciiTheme="minorHAnsi" w:eastAsiaTheme="minorEastAsia" w:hAnsiTheme="minorHAnsi" w:cstheme="minorBidi"/>
            <w:i w:val="0"/>
            <w:iCs w:val="0"/>
            <w:noProof/>
            <w:sz w:val="22"/>
            <w:szCs w:val="22"/>
          </w:rPr>
          <w:tab/>
        </w:r>
        <w:r w:rsidR="001E2185" w:rsidRPr="00BB41D5">
          <w:rPr>
            <w:rStyle w:val="Hyperlink"/>
            <w:noProof/>
          </w:rPr>
          <w:t>CN Ratios:  Leaf, Fine Root, Wood, Coarse Root, Litter</w:t>
        </w:r>
        <w:r w:rsidR="001E2185">
          <w:rPr>
            <w:noProof/>
            <w:webHidden/>
          </w:rPr>
          <w:tab/>
        </w:r>
        <w:r w:rsidR="001E2185">
          <w:rPr>
            <w:noProof/>
            <w:webHidden/>
          </w:rPr>
          <w:fldChar w:fldCharType="begin"/>
        </w:r>
        <w:r w:rsidR="001E2185">
          <w:rPr>
            <w:noProof/>
            <w:webHidden/>
          </w:rPr>
          <w:instrText xml:space="preserve"> PAGEREF _Toc387757067 \h </w:instrText>
        </w:r>
        <w:r w:rsidR="001E2185">
          <w:rPr>
            <w:noProof/>
            <w:webHidden/>
          </w:rPr>
        </w:r>
        <w:r w:rsidR="001E2185">
          <w:rPr>
            <w:noProof/>
            <w:webHidden/>
          </w:rPr>
          <w:fldChar w:fldCharType="separate"/>
        </w:r>
        <w:r w:rsidR="00605E8C">
          <w:rPr>
            <w:noProof/>
            <w:webHidden/>
          </w:rPr>
          <w:t>19</w:t>
        </w:r>
        <w:r w:rsidR="001E2185">
          <w:rPr>
            <w:noProof/>
            <w:webHidden/>
          </w:rPr>
          <w:fldChar w:fldCharType="end"/>
        </w:r>
      </w:hyperlink>
    </w:p>
    <w:p w14:paraId="2B18D70C" w14:textId="77777777" w:rsidR="001E2185" w:rsidRDefault="002C11DF">
      <w:pPr>
        <w:pStyle w:val="TOC2"/>
        <w:tabs>
          <w:tab w:val="left" w:pos="960"/>
          <w:tab w:val="right" w:leader="dot" w:pos="8976"/>
        </w:tabs>
        <w:rPr>
          <w:rFonts w:asciiTheme="minorHAnsi" w:eastAsiaTheme="minorEastAsia" w:hAnsiTheme="minorHAnsi" w:cstheme="minorBidi"/>
          <w:noProof/>
          <w:sz w:val="22"/>
          <w:szCs w:val="22"/>
        </w:rPr>
      </w:pPr>
      <w:hyperlink w:anchor="_Toc387757068" w:history="1">
        <w:r w:rsidR="001E2185" w:rsidRPr="00BB41D5">
          <w:rPr>
            <w:rStyle w:val="Hyperlink"/>
            <w:noProof/>
          </w:rPr>
          <w:t>2.18</w:t>
        </w:r>
        <w:r w:rsidR="001E2185">
          <w:rPr>
            <w:rFonts w:asciiTheme="minorHAnsi" w:eastAsiaTheme="minorEastAsia" w:hAnsiTheme="minorHAnsi" w:cstheme="minorBidi"/>
            <w:noProof/>
            <w:sz w:val="22"/>
            <w:szCs w:val="22"/>
          </w:rPr>
          <w:tab/>
        </w:r>
        <w:r w:rsidR="001E2185" w:rsidRPr="00BB41D5">
          <w:rPr>
            <w:rStyle w:val="Hyperlink"/>
            <w:noProof/>
          </w:rPr>
          <w:t>Functional Group Parameters</w:t>
        </w:r>
        <w:r w:rsidR="001E2185">
          <w:rPr>
            <w:noProof/>
            <w:webHidden/>
          </w:rPr>
          <w:tab/>
        </w:r>
        <w:r w:rsidR="001E2185">
          <w:rPr>
            <w:noProof/>
            <w:webHidden/>
          </w:rPr>
          <w:fldChar w:fldCharType="begin"/>
        </w:r>
        <w:r w:rsidR="001E2185">
          <w:rPr>
            <w:noProof/>
            <w:webHidden/>
          </w:rPr>
          <w:instrText xml:space="preserve"> PAGEREF _Toc387757068 \h </w:instrText>
        </w:r>
        <w:r w:rsidR="001E2185">
          <w:rPr>
            <w:noProof/>
            <w:webHidden/>
          </w:rPr>
        </w:r>
        <w:r w:rsidR="001E2185">
          <w:rPr>
            <w:noProof/>
            <w:webHidden/>
          </w:rPr>
          <w:fldChar w:fldCharType="separate"/>
        </w:r>
        <w:r w:rsidR="00605E8C">
          <w:rPr>
            <w:noProof/>
            <w:webHidden/>
          </w:rPr>
          <w:t>19</w:t>
        </w:r>
        <w:r w:rsidR="001E2185">
          <w:rPr>
            <w:noProof/>
            <w:webHidden/>
          </w:rPr>
          <w:fldChar w:fldCharType="end"/>
        </w:r>
      </w:hyperlink>
    </w:p>
    <w:p w14:paraId="72FEC372" w14:textId="77777777" w:rsidR="001E2185" w:rsidRDefault="00C93BBC">
      <w:pPr>
        <w:pStyle w:val="TOC3"/>
        <w:tabs>
          <w:tab w:val="left" w:pos="1440"/>
          <w:tab w:val="right" w:leader="dot" w:pos="8976"/>
        </w:tabs>
        <w:rPr>
          <w:rFonts w:asciiTheme="minorHAnsi" w:eastAsiaTheme="minorEastAsia" w:hAnsiTheme="minorHAnsi" w:cstheme="minorBidi"/>
          <w:i w:val="0"/>
          <w:iCs w:val="0"/>
          <w:noProof/>
          <w:sz w:val="22"/>
          <w:szCs w:val="22"/>
        </w:rPr>
      </w:pPr>
      <w:r>
        <w:fldChar w:fldCharType="begin"/>
      </w:r>
      <w:r>
        <w:instrText xml:space="preserve"> HYPERLINK \l "_Toc387757069" </w:instrText>
      </w:r>
      <w:r>
        <w:fldChar w:fldCharType="separate"/>
      </w:r>
      <w:r w:rsidR="001E2185" w:rsidRPr="00BB41D5">
        <w:rPr>
          <w:rStyle w:val="Hyperlink"/>
          <w:noProof/>
        </w:rPr>
        <w:t>2.18.1</w:t>
      </w:r>
      <w:r w:rsidR="001E2185">
        <w:rPr>
          <w:rFonts w:asciiTheme="minorHAnsi" w:eastAsiaTheme="minorEastAsia" w:hAnsiTheme="minorHAnsi" w:cstheme="minorBidi"/>
          <w:i w:val="0"/>
          <w:iCs w:val="0"/>
          <w:noProof/>
          <w:sz w:val="22"/>
          <w:szCs w:val="22"/>
        </w:rPr>
        <w:tab/>
      </w:r>
      <w:r w:rsidR="001E2185" w:rsidRPr="00BB41D5">
        <w:rPr>
          <w:rStyle w:val="Hyperlink"/>
          <w:noProof/>
        </w:rPr>
        <w:t>Name</w:t>
      </w:r>
      <w:r w:rsidR="001E2185">
        <w:rPr>
          <w:noProof/>
          <w:webHidden/>
        </w:rPr>
        <w:tab/>
      </w:r>
      <w:r w:rsidR="001E2185">
        <w:rPr>
          <w:noProof/>
          <w:webHidden/>
        </w:rPr>
        <w:fldChar w:fldCharType="begin"/>
      </w:r>
      <w:r w:rsidR="001E2185">
        <w:rPr>
          <w:noProof/>
          <w:webHidden/>
        </w:rPr>
        <w:instrText xml:space="preserve"> PAGEREF _Toc387757069 \h </w:instrText>
      </w:r>
      <w:r w:rsidR="001E2185">
        <w:rPr>
          <w:noProof/>
          <w:webHidden/>
        </w:rPr>
      </w:r>
      <w:r w:rsidR="001E2185">
        <w:rPr>
          <w:noProof/>
          <w:webHidden/>
        </w:rPr>
        <w:fldChar w:fldCharType="separate"/>
      </w:r>
      <w:ins w:id="68" w:author="Melissa Lucash" w:date="2014-10-16T10:09:00Z">
        <w:r w:rsidR="00605E8C">
          <w:rPr>
            <w:noProof/>
            <w:webHidden/>
          </w:rPr>
          <w:t>20</w:t>
        </w:r>
      </w:ins>
      <w:ins w:id="69" w:author="mslucash" w:date="2014-10-16T08:57:00Z">
        <w:del w:id="70" w:author="Melissa Lucash" w:date="2014-10-16T10:09:00Z">
          <w:r w:rsidR="00DB2816" w:rsidDel="00605E8C">
            <w:rPr>
              <w:noProof/>
              <w:webHidden/>
            </w:rPr>
            <w:delText>20</w:delText>
          </w:r>
        </w:del>
      </w:ins>
      <w:del w:id="71" w:author="Melissa Lucash" w:date="2014-10-16T10:09:00Z">
        <w:r w:rsidR="001D3E25" w:rsidDel="00605E8C">
          <w:rPr>
            <w:noProof/>
            <w:webHidden/>
          </w:rPr>
          <w:delText>19</w:delText>
        </w:r>
      </w:del>
      <w:r w:rsidR="001E2185">
        <w:rPr>
          <w:noProof/>
          <w:webHidden/>
        </w:rPr>
        <w:fldChar w:fldCharType="end"/>
      </w:r>
      <w:r>
        <w:rPr>
          <w:noProof/>
        </w:rPr>
        <w:fldChar w:fldCharType="end"/>
      </w:r>
    </w:p>
    <w:p w14:paraId="329CCF52" w14:textId="77777777" w:rsidR="001E2185" w:rsidRDefault="00C93BBC">
      <w:pPr>
        <w:pStyle w:val="TOC3"/>
        <w:tabs>
          <w:tab w:val="left" w:pos="1440"/>
          <w:tab w:val="right" w:leader="dot" w:pos="8976"/>
        </w:tabs>
        <w:rPr>
          <w:rFonts w:asciiTheme="minorHAnsi" w:eastAsiaTheme="minorEastAsia" w:hAnsiTheme="minorHAnsi" w:cstheme="minorBidi"/>
          <w:i w:val="0"/>
          <w:iCs w:val="0"/>
          <w:noProof/>
          <w:sz w:val="22"/>
          <w:szCs w:val="22"/>
        </w:rPr>
      </w:pPr>
      <w:r>
        <w:fldChar w:fldCharType="begin"/>
      </w:r>
      <w:r>
        <w:instrText xml:space="preserve"> HYPERLINK \l "_Toc387757070" </w:instrText>
      </w:r>
      <w:r>
        <w:fldChar w:fldCharType="separate"/>
      </w:r>
      <w:r w:rsidR="001E2185" w:rsidRPr="00BB41D5">
        <w:rPr>
          <w:rStyle w:val="Hyperlink"/>
          <w:noProof/>
        </w:rPr>
        <w:t>2.18.2</w:t>
      </w:r>
      <w:r w:rsidR="001E2185">
        <w:rPr>
          <w:rFonts w:asciiTheme="minorHAnsi" w:eastAsiaTheme="minorEastAsia" w:hAnsiTheme="minorHAnsi" w:cstheme="minorBidi"/>
          <w:i w:val="0"/>
          <w:iCs w:val="0"/>
          <w:noProof/>
          <w:sz w:val="22"/>
          <w:szCs w:val="22"/>
        </w:rPr>
        <w:tab/>
      </w:r>
      <w:r w:rsidR="001E2185" w:rsidRPr="00BB41D5">
        <w:rPr>
          <w:rStyle w:val="Hyperlink"/>
          <w:noProof/>
        </w:rPr>
        <w:t>Functional Type</w:t>
      </w:r>
      <w:r w:rsidR="001E2185">
        <w:rPr>
          <w:noProof/>
          <w:webHidden/>
        </w:rPr>
        <w:tab/>
      </w:r>
      <w:r w:rsidR="001E2185">
        <w:rPr>
          <w:noProof/>
          <w:webHidden/>
        </w:rPr>
        <w:fldChar w:fldCharType="begin"/>
      </w:r>
      <w:r w:rsidR="001E2185">
        <w:rPr>
          <w:noProof/>
          <w:webHidden/>
        </w:rPr>
        <w:instrText xml:space="preserve"> PAGEREF _Toc387757070 \h </w:instrText>
      </w:r>
      <w:r w:rsidR="001E2185">
        <w:rPr>
          <w:noProof/>
          <w:webHidden/>
        </w:rPr>
      </w:r>
      <w:r w:rsidR="001E2185">
        <w:rPr>
          <w:noProof/>
          <w:webHidden/>
        </w:rPr>
        <w:fldChar w:fldCharType="separate"/>
      </w:r>
      <w:ins w:id="72" w:author="Melissa Lucash" w:date="2014-10-16T10:09:00Z">
        <w:r w:rsidR="00605E8C">
          <w:rPr>
            <w:noProof/>
            <w:webHidden/>
          </w:rPr>
          <w:t>20</w:t>
        </w:r>
      </w:ins>
      <w:ins w:id="73" w:author="mslucash" w:date="2014-10-16T08:57:00Z">
        <w:del w:id="74" w:author="Melissa Lucash" w:date="2014-10-16T10:09:00Z">
          <w:r w:rsidR="00DB2816" w:rsidDel="00605E8C">
            <w:rPr>
              <w:noProof/>
              <w:webHidden/>
            </w:rPr>
            <w:delText>20</w:delText>
          </w:r>
        </w:del>
      </w:ins>
      <w:del w:id="75" w:author="Melissa Lucash" w:date="2014-10-16T10:09:00Z">
        <w:r w:rsidR="001D3E25" w:rsidDel="00605E8C">
          <w:rPr>
            <w:noProof/>
            <w:webHidden/>
          </w:rPr>
          <w:delText>19</w:delText>
        </w:r>
      </w:del>
      <w:r w:rsidR="001E2185">
        <w:rPr>
          <w:noProof/>
          <w:webHidden/>
        </w:rPr>
        <w:fldChar w:fldCharType="end"/>
      </w:r>
      <w:r>
        <w:rPr>
          <w:noProof/>
        </w:rPr>
        <w:fldChar w:fldCharType="end"/>
      </w:r>
    </w:p>
    <w:p w14:paraId="44CA4DA3" w14:textId="77777777" w:rsidR="001E2185" w:rsidRDefault="001F45A2">
      <w:pPr>
        <w:pStyle w:val="TOC3"/>
        <w:tabs>
          <w:tab w:val="left" w:pos="1440"/>
          <w:tab w:val="right" w:leader="dot" w:pos="8976"/>
        </w:tabs>
        <w:rPr>
          <w:rFonts w:asciiTheme="minorHAnsi" w:eastAsiaTheme="minorEastAsia" w:hAnsiTheme="minorHAnsi" w:cstheme="minorBidi"/>
          <w:i w:val="0"/>
          <w:iCs w:val="0"/>
          <w:noProof/>
          <w:sz w:val="22"/>
          <w:szCs w:val="22"/>
        </w:rPr>
      </w:pPr>
      <w:r>
        <w:fldChar w:fldCharType="begin"/>
      </w:r>
      <w:r>
        <w:instrText xml:space="preserve"> HYPERLINK \l "_Toc387757071" </w:instrText>
      </w:r>
      <w:r>
        <w:fldChar w:fldCharType="separate"/>
      </w:r>
      <w:r w:rsidR="001E2185" w:rsidRPr="00BB41D5">
        <w:rPr>
          <w:rStyle w:val="Hyperlink"/>
          <w:noProof/>
        </w:rPr>
        <w:t>2.18.3</w:t>
      </w:r>
      <w:r w:rsidR="001E2185">
        <w:rPr>
          <w:rFonts w:asciiTheme="minorHAnsi" w:eastAsiaTheme="minorEastAsia" w:hAnsiTheme="minorHAnsi" w:cstheme="minorBidi"/>
          <w:i w:val="0"/>
          <w:iCs w:val="0"/>
          <w:noProof/>
          <w:sz w:val="22"/>
          <w:szCs w:val="22"/>
        </w:rPr>
        <w:tab/>
      </w:r>
      <w:r w:rsidR="001E2185" w:rsidRPr="00BB41D5">
        <w:rPr>
          <w:rStyle w:val="Hyperlink"/>
          <w:noProof/>
        </w:rPr>
        <w:t>PPDF:  1, 2, 3, 4</w:t>
      </w:r>
      <w:r w:rsidR="001E2185">
        <w:rPr>
          <w:noProof/>
          <w:webHidden/>
        </w:rPr>
        <w:tab/>
      </w:r>
      <w:r w:rsidR="001E2185">
        <w:rPr>
          <w:noProof/>
          <w:webHidden/>
        </w:rPr>
        <w:fldChar w:fldCharType="begin"/>
      </w:r>
      <w:r w:rsidR="001E2185">
        <w:rPr>
          <w:noProof/>
          <w:webHidden/>
        </w:rPr>
        <w:instrText xml:space="preserve"> PAGEREF _Toc387757071 \h </w:instrText>
      </w:r>
      <w:r w:rsidR="001E2185">
        <w:rPr>
          <w:noProof/>
          <w:webHidden/>
        </w:rPr>
      </w:r>
      <w:r w:rsidR="001E2185">
        <w:rPr>
          <w:noProof/>
          <w:webHidden/>
        </w:rPr>
        <w:fldChar w:fldCharType="separate"/>
      </w:r>
      <w:ins w:id="76" w:author="Melissa Lucash" w:date="2014-10-16T10:09:00Z">
        <w:r w:rsidR="00605E8C">
          <w:rPr>
            <w:noProof/>
            <w:webHidden/>
          </w:rPr>
          <w:t>20</w:t>
        </w:r>
      </w:ins>
      <w:ins w:id="77" w:author="mslucash" w:date="2014-10-16T08:57:00Z">
        <w:del w:id="78" w:author="Melissa Lucash" w:date="2014-10-16T10:09:00Z">
          <w:r w:rsidR="00DB2816" w:rsidDel="00605E8C">
            <w:rPr>
              <w:noProof/>
              <w:webHidden/>
            </w:rPr>
            <w:delText>20</w:delText>
          </w:r>
        </w:del>
      </w:ins>
      <w:del w:id="79" w:author="Melissa Lucash" w:date="2014-10-16T10:09:00Z">
        <w:r w:rsidR="00771B7C" w:rsidDel="00605E8C">
          <w:rPr>
            <w:noProof/>
            <w:webHidden/>
          </w:rPr>
          <w:delText>20</w:delText>
        </w:r>
      </w:del>
      <w:r w:rsidR="001E2185">
        <w:rPr>
          <w:noProof/>
          <w:webHidden/>
        </w:rPr>
        <w:fldChar w:fldCharType="end"/>
      </w:r>
      <w:r>
        <w:rPr>
          <w:noProof/>
        </w:rPr>
        <w:fldChar w:fldCharType="end"/>
      </w:r>
    </w:p>
    <w:p w14:paraId="20113FAE" w14:textId="77777777" w:rsidR="001E2185" w:rsidRDefault="002C11DF">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387757072" w:history="1">
        <w:r w:rsidR="001E2185" w:rsidRPr="00BB41D5">
          <w:rPr>
            <w:rStyle w:val="Hyperlink"/>
            <w:noProof/>
          </w:rPr>
          <w:t>2.18.4</w:t>
        </w:r>
        <w:r w:rsidR="001E2185">
          <w:rPr>
            <w:rFonts w:asciiTheme="minorHAnsi" w:eastAsiaTheme="minorEastAsia" w:hAnsiTheme="minorHAnsi" w:cstheme="minorBidi"/>
            <w:i w:val="0"/>
            <w:iCs w:val="0"/>
            <w:noProof/>
            <w:sz w:val="22"/>
            <w:szCs w:val="22"/>
          </w:rPr>
          <w:tab/>
        </w:r>
        <w:r w:rsidR="001E2185" w:rsidRPr="00BB41D5">
          <w:rPr>
            <w:rStyle w:val="Hyperlink"/>
            <w:noProof/>
          </w:rPr>
          <w:t>FRACleaf</w:t>
        </w:r>
        <w:r w:rsidR="001E2185">
          <w:rPr>
            <w:noProof/>
            <w:webHidden/>
          </w:rPr>
          <w:tab/>
        </w:r>
        <w:r w:rsidR="001E2185">
          <w:rPr>
            <w:noProof/>
            <w:webHidden/>
          </w:rPr>
          <w:fldChar w:fldCharType="begin"/>
        </w:r>
        <w:r w:rsidR="001E2185">
          <w:rPr>
            <w:noProof/>
            <w:webHidden/>
          </w:rPr>
          <w:instrText xml:space="preserve"> PAGEREF _Toc387757072 \h </w:instrText>
        </w:r>
        <w:r w:rsidR="001E2185">
          <w:rPr>
            <w:noProof/>
            <w:webHidden/>
          </w:rPr>
        </w:r>
        <w:r w:rsidR="001E2185">
          <w:rPr>
            <w:noProof/>
            <w:webHidden/>
          </w:rPr>
          <w:fldChar w:fldCharType="separate"/>
        </w:r>
        <w:r w:rsidR="00605E8C">
          <w:rPr>
            <w:noProof/>
            <w:webHidden/>
          </w:rPr>
          <w:t>20</w:t>
        </w:r>
        <w:r w:rsidR="001E2185">
          <w:rPr>
            <w:noProof/>
            <w:webHidden/>
          </w:rPr>
          <w:fldChar w:fldCharType="end"/>
        </w:r>
      </w:hyperlink>
    </w:p>
    <w:p w14:paraId="50C4CB67" w14:textId="77777777" w:rsidR="001E2185" w:rsidRDefault="00C93BBC">
      <w:pPr>
        <w:pStyle w:val="TOC3"/>
        <w:tabs>
          <w:tab w:val="left" w:pos="1440"/>
          <w:tab w:val="right" w:leader="dot" w:pos="8976"/>
        </w:tabs>
        <w:rPr>
          <w:rFonts w:asciiTheme="minorHAnsi" w:eastAsiaTheme="minorEastAsia" w:hAnsiTheme="minorHAnsi" w:cstheme="minorBidi"/>
          <w:i w:val="0"/>
          <w:iCs w:val="0"/>
          <w:noProof/>
          <w:sz w:val="22"/>
          <w:szCs w:val="22"/>
        </w:rPr>
      </w:pPr>
      <w:r>
        <w:fldChar w:fldCharType="begin"/>
      </w:r>
      <w:r>
        <w:instrText xml:space="preserve"> HYPERLINK \l "_Toc387757073" </w:instrText>
      </w:r>
      <w:r>
        <w:fldChar w:fldCharType="separate"/>
      </w:r>
      <w:r w:rsidR="001E2185" w:rsidRPr="00BB41D5">
        <w:rPr>
          <w:rStyle w:val="Hyperlink"/>
          <w:noProof/>
        </w:rPr>
        <w:t>2.18.5</w:t>
      </w:r>
      <w:r w:rsidR="001E2185">
        <w:rPr>
          <w:rFonts w:asciiTheme="minorHAnsi" w:eastAsiaTheme="minorEastAsia" w:hAnsiTheme="minorHAnsi" w:cstheme="minorBidi"/>
          <w:i w:val="0"/>
          <w:iCs w:val="0"/>
          <w:noProof/>
          <w:sz w:val="22"/>
          <w:szCs w:val="22"/>
        </w:rPr>
        <w:tab/>
      </w:r>
      <w:r w:rsidR="001E2185" w:rsidRPr="00BB41D5">
        <w:rPr>
          <w:rStyle w:val="Hyperlink"/>
          <w:noProof/>
        </w:rPr>
        <w:t>BTOLAI, KLAI, MAXLAI</w:t>
      </w:r>
      <w:r w:rsidR="001E2185">
        <w:rPr>
          <w:noProof/>
          <w:webHidden/>
        </w:rPr>
        <w:tab/>
      </w:r>
      <w:r w:rsidR="001E2185">
        <w:rPr>
          <w:noProof/>
          <w:webHidden/>
        </w:rPr>
        <w:fldChar w:fldCharType="begin"/>
      </w:r>
      <w:r w:rsidR="001E2185">
        <w:rPr>
          <w:noProof/>
          <w:webHidden/>
        </w:rPr>
        <w:instrText xml:space="preserve"> PAGEREF _Toc387757073 \h </w:instrText>
      </w:r>
      <w:r w:rsidR="001E2185">
        <w:rPr>
          <w:noProof/>
          <w:webHidden/>
        </w:rPr>
      </w:r>
      <w:r w:rsidR="001E2185">
        <w:rPr>
          <w:noProof/>
          <w:webHidden/>
        </w:rPr>
        <w:fldChar w:fldCharType="separate"/>
      </w:r>
      <w:ins w:id="80" w:author="Melissa Lucash" w:date="2014-10-16T10:09:00Z">
        <w:r w:rsidR="00605E8C">
          <w:rPr>
            <w:noProof/>
            <w:webHidden/>
          </w:rPr>
          <w:t>21</w:t>
        </w:r>
      </w:ins>
      <w:ins w:id="81" w:author="mslucash" w:date="2014-10-16T08:57:00Z">
        <w:del w:id="82" w:author="Melissa Lucash" w:date="2014-10-16T10:09:00Z">
          <w:r w:rsidR="00DB2816" w:rsidDel="00605E8C">
            <w:rPr>
              <w:noProof/>
              <w:webHidden/>
            </w:rPr>
            <w:delText>21</w:delText>
          </w:r>
        </w:del>
      </w:ins>
      <w:del w:id="83" w:author="Melissa Lucash" w:date="2014-10-16T10:09:00Z">
        <w:r w:rsidR="001D3E25" w:rsidDel="00605E8C">
          <w:rPr>
            <w:noProof/>
            <w:webHidden/>
          </w:rPr>
          <w:delText>20</w:delText>
        </w:r>
      </w:del>
      <w:r w:rsidR="001E2185">
        <w:rPr>
          <w:noProof/>
          <w:webHidden/>
        </w:rPr>
        <w:fldChar w:fldCharType="end"/>
      </w:r>
      <w:r>
        <w:rPr>
          <w:noProof/>
        </w:rPr>
        <w:fldChar w:fldCharType="end"/>
      </w:r>
    </w:p>
    <w:p w14:paraId="28BC1C6A" w14:textId="77777777" w:rsidR="001E2185" w:rsidRDefault="001F45A2">
      <w:pPr>
        <w:pStyle w:val="TOC3"/>
        <w:tabs>
          <w:tab w:val="left" w:pos="1440"/>
          <w:tab w:val="right" w:leader="dot" w:pos="8976"/>
        </w:tabs>
        <w:rPr>
          <w:rFonts w:asciiTheme="minorHAnsi" w:eastAsiaTheme="minorEastAsia" w:hAnsiTheme="minorHAnsi" w:cstheme="minorBidi"/>
          <w:i w:val="0"/>
          <w:iCs w:val="0"/>
          <w:noProof/>
          <w:sz w:val="22"/>
          <w:szCs w:val="22"/>
        </w:rPr>
      </w:pPr>
      <w:r>
        <w:fldChar w:fldCharType="begin"/>
      </w:r>
      <w:r>
        <w:instrText xml:space="preserve"> HYPERLINK \l "_Toc387757074" </w:instrText>
      </w:r>
      <w:r>
        <w:fldChar w:fldCharType="separate"/>
      </w:r>
      <w:r w:rsidR="001E2185" w:rsidRPr="00BB41D5">
        <w:rPr>
          <w:rStyle w:val="Hyperlink"/>
          <w:noProof/>
        </w:rPr>
        <w:t>2.18.6</w:t>
      </w:r>
      <w:r w:rsidR="001E2185">
        <w:rPr>
          <w:rFonts w:asciiTheme="minorHAnsi" w:eastAsiaTheme="minorEastAsia" w:hAnsiTheme="minorHAnsi" w:cstheme="minorBidi"/>
          <w:i w:val="0"/>
          <w:iCs w:val="0"/>
          <w:noProof/>
          <w:sz w:val="22"/>
          <w:szCs w:val="22"/>
        </w:rPr>
        <w:tab/>
      </w:r>
      <w:r w:rsidR="001E2185" w:rsidRPr="00BB41D5">
        <w:rPr>
          <w:rStyle w:val="Hyperlink"/>
          <w:noProof/>
        </w:rPr>
        <w:t>PPRPTS2, PPRPTS3</w:t>
      </w:r>
      <w:r w:rsidR="001E2185">
        <w:rPr>
          <w:noProof/>
          <w:webHidden/>
        </w:rPr>
        <w:tab/>
      </w:r>
      <w:r w:rsidR="001E2185">
        <w:rPr>
          <w:noProof/>
          <w:webHidden/>
        </w:rPr>
        <w:fldChar w:fldCharType="begin"/>
      </w:r>
      <w:r w:rsidR="001E2185">
        <w:rPr>
          <w:noProof/>
          <w:webHidden/>
        </w:rPr>
        <w:instrText xml:space="preserve"> PAGEREF _Toc387757074 \h </w:instrText>
      </w:r>
      <w:r w:rsidR="001E2185">
        <w:rPr>
          <w:noProof/>
          <w:webHidden/>
        </w:rPr>
      </w:r>
      <w:r w:rsidR="001E2185">
        <w:rPr>
          <w:noProof/>
          <w:webHidden/>
        </w:rPr>
        <w:fldChar w:fldCharType="separate"/>
      </w:r>
      <w:ins w:id="84" w:author="Melissa Lucash" w:date="2014-10-16T10:09:00Z">
        <w:r w:rsidR="00605E8C">
          <w:rPr>
            <w:noProof/>
            <w:webHidden/>
          </w:rPr>
          <w:t>21</w:t>
        </w:r>
      </w:ins>
      <w:ins w:id="85" w:author="mslucash" w:date="2014-10-16T08:57:00Z">
        <w:del w:id="86" w:author="Melissa Lucash" w:date="2014-10-16T10:09:00Z">
          <w:r w:rsidR="00DB2816" w:rsidDel="00605E8C">
            <w:rPr>
              <w:noProof/>
              <w:webHidden/>
            </w:rPr>
            <w:delText>21</w:delText>
          </w:r>
        </w:del>
      </w:ins>
      <w:del w:id="87" w:author="Melissa Lucash" w:date="2014-10-16T10:09:00Z">
        <w:r w:rsidR="00771B7C" w:rsidDel="00605E8C">
          <w:rPr>
            <w:noProof/>
            <w:webHidden/>
          </w:rPr>
          <w:delText>21</w:delText>
        </w:r>
      </w:del>
      <w:r w:rsidR="001E2185">
        <w:rPr>
          <w:noProof/>
          <w:webHidden/>
        </w:rPr>
        <w:fldChar w:fldCharType="end"/>
      </w:r>
      <w:r>
        <w:rPr>
          <w:noProof/>
        </w:rPr>
        <w:fldChar w:fldCharType="end"/>
      </w:r>
    </w:p>
    <w:p w14:paraId="539ADADC" w14:textId="77777777" w:rsidR="001E2185" w:rsidRDefault="00C93BBC">
      <w:pPr>
        <w:pStyle w:val="TOC3"/>
        <w:tabs>
          <w:tab w:val="left" w:pos="1440"/>
          <w:tab w:val="right" w:leader="dot" w:pos="8976"/>
        </w:tabs>
        <w:rPr>
          <w:rFonts w:asciiTheme="minorHAnsi" w:eastAsiaTheme="minorEastAsia" w:hAnsiTheme="minorHAnsi" w:cstheme="minorBidi"/>
          <w:i w:val="0"/>
          <w:iCs w:val="0"/>
          <w:noProof/>
          <w:sz w:val="22"/>
          <w:szCs w:val="22"/>
        </w:rPr>
      </w:pPr>
      <w:r>
        <w:fldChar w:fldCharType="begin"/>
      </w:r>
      <w:r>
        <w:instrText xml:space="preserve"> HYPERLINK \l "_Toc387757075" </w:instrText>
      </w:r>
      <w:r>
        <w:fldChar w:fldCharType="separate"/>
      </w:r>
      <w:r w:rsidR="001E2185" w:rsidRPr="00BB41D5">
        <w:rPr>
          <w:rStyle w:val="Hyperlink"/>
          <w:noProof/>
        </w:rPr>
        <w:t>2.18.7</w:t>
      </w:r>
      <w:r w:rsidR="001E2185">
        <w:rPr>
          <w:rFonts w:asciiTheme="minorHAnsi" w:eastAsiaTheme="minorEastAsia" w:hAnsiTheme="minorHAnsi" w:cstheme="minorBidi"/>
          <w:i w:val="0"/>
          <w:iCs w:val="0"/>
          <w:noProof/>
          <w:sz w:val="22"/>
          <w:szCs w:val="22"/>
        </w:rPr>
        <w:tab/>
      </w:r>
      <w:r w:rsidR="001E2185" w:rsidRPr="00BB41D5">
        <w:rPr>
          <w:rStyle w:val="Hyperlink"/>
          <w:noProof/>
        </w:rPr>
        <w:t>Woody Decay Rate</w:t>
      </w:r>
      <w:r w:rsidR="001E2185">
        <w:rPr>
          <w:noProof/>
          <w:webHidden/>
        </w:rPr>
        <w:tab/>
      </w:r>
      <w:r w:rsidR="001E2185">
        <w:rPr>
          <w:noProof/>
          <w:webHidden/>
        </w:rPr>
        <w:fldChar w:fldCharType="begin"/>
      </w:r>
      <w:r w:rsidR="001E2185">
        <w:rPr>
          <w:noProof/>
          <w:webHidden/>
        </w:rPr>
        <w:instrText xml:space="preserve"> PAGEREF _Toc387757075 \h </w:instrText>
      </w:r>
      <w:r w:rsidR="001E2185">
        <w:rPr>
          <w:noProof/>
          <w:webHidden/>
        </w:rPr>
      </w:r>
      <w:r w:rsidR="001E2185">
        <w:rPr>
          <w:noProof/>
          <w:webHidden/>
        </w:rPr>
        <w:fldChar w:fldCharType="separate"/>
      </w:r>
      <w:ins w:id="88" w:author="Melissa Lucash" w:date="2014-10-16T10:09:00Z">
        <w:r w:rsidR="00605E8C">
          <w:rPr>
            <w:noProof/>
            <w:webHidden/>
          </w:rPr>
          <w:t>22</w:t>
        </w:r>
      </w:ins>
      <w:ins w:id="89" w:author="mslucash" w:date="2014-10-16T08:57:00Z">
        <w:del w:id="90" w:author="Melissa Lucash" w:date="2014-10-16T10:09:00Z">
          <w:r w:rsidR="00DB2816" w:rsidDel="00605E8C">
            <w:rPr>
              <w:noProof/>
              <w:webHidden/>
            </w:rPr>
            <w:delText>22</w:delText>
          </w:r>
        </w:del>
      </w:ins>
      <w:del w:id="91" w:author="Melissa Lucash" w:date="2014-10-16T10:09:00Z">
        <w:r w:rsidR="001D3E25" w:rsidDel="00605E8C">
          <w:rPr>
            <w:noProof/>
            <w:webHidden/>
          </w:rPr>
          <w:delText>21</w:delText>
        </w:r>
      </w:del>
      <w:r w:rsidR="001E2185">
        <w:rPr>
          <w:noProof/>
          <w:webHidden/>
        </w:rPr>
        <w:fldChar w:fldCharType="end"/>
      </w:r>
      <w:r>
        <w:rPr>
          <w:noProof/>
        </w:rPr>
        <w:fldChar w:fldCharType="end"/>
      </w:r>
    </w:p>
    <w:p w14:paraId="76CB0748" w14:textId="77777777" w:rsidR="001E2185" w:rsidRDefault="00C93BBC">
      <w:pPr>
        <w:pStyle w:val="TOC3"/>
        <w:tabs>
          <w:tab w:val="left" w:pos="1440"/>
          <w:tab w:val="right" w:leader="dot" w:pos="8976"/>
        </w:tabs>
        <w:rPr>
          <w:rFonts w:asciiTheme="minorHAnsi" w:eastAsiaTheme="minorEastAsia" w:hAnsiTheme="minorHAnsi" w:cstheme="minorBidi"/>
          <w:i w:val="0"/>
          <w:iCs w:val="0"/>
          <w:noProof/>
          <w:sz w:val="22"/>
          <w:szCs w:val="22"/>
        </w:rPr>
      </w:pPr>
      <w:r>
        <w:fldChar w:fldCharType="begin"/>
      </w:r>
      <w:r>
        <w:instrText xml:space="preserve"> HYPERLINK \l "_Toc387757076" </w:instrText>
      </w:r>
      <w:r>
        <w:fldChar w:fldCharType="separate"/>
      </w:r>
      <w:r w:rsidR="001E2185" w:rsidRPr="00BB41D5">
        <w:rPr>
          <w:rStyle w:val="Hyperlink"/>
          <w:noProof/>
        </w:rPr>
        <w:t>2.18.8</w:t>
      </w:r>
      <w:r w:rsidR="001E2185">
        <w:rPr>
          <w:rFonts w:asciiTheme="minorHAnsi" w:eastAsiaTheme="minorEastAsia" w:hAnsiTheme="minorHAnsi" w:cstheme="minorBidi"/>
          <w:i w:val="0"/>
          <w:iCs w:val="0"/>
          <w:noProof/>
          <w:sz w:val="22"/>
          <w:szCs w:val="22"/>
        </w:rPr>
        <w:tab/>
      </w:r>
      <w:r w:rsidR="001E2185" w:rsidRPr="00BB41D5">
        <w:rPr>
          <w:rStyle w:val="Hyperlink"/>
          <w:noProof/>
        </w:rPr>
        <w:t>Monthly Wood Mortality</w:t>
      </w:r>
      <w:r w:rsidR="001E2185">
        <w:rPr>
          <w:noProof/>
          <w:webHidden/>
        </w:rPr>
        <w:tab/>
      </w:r>
      <w:r w:rsidR="001E2185">
        <w:rPr>
          <w:noProof/>
          <w:webHidden/>
        </w:rPr>
        <w:fldChar w:fldCharType="begin"/>
      </w:r>
      <w:r w:rsidR="001E2185">
        <w:rPr>
          <w:noProof/>
          <w:webHidden/>
        </w:rPr>
        <w:instrText xml:space="preserve"> PAGEREF _Toc387757076 \h </w:instrText>
      </w:r>
      <w:r w:rsidR="001E2185">
        <w:rPr>
          <w:noProof/>
          <w:webHidden/>
        </w:rPr>
      </w:r>
      <w:r w:rsidR="001E2185">
        <w:rPr>
          <w:noProof/>
          <w:webHidden/>
        </w:rPr>
        <w:fldChar w:fldCharType="separate"/>
      </w:r>
      <w:ins w:id="92" w:author="Melissa Lucash" w:date="2014-10-16T10:09:00Z">
        <w:r w:rsidR="00605E8C">
          <w:rPr>
            <w:noProof/>
            <w:webHidden/>
          </w:rPr>
          <w:t>22</w:t>
        </w:r>
      </w:ins>
      <w:ins w:id="93" w:author="mslucash" w:date="2014-10-16T08:57:00Z">
        <w:del w:id="94" w:author="Melissa Lucash" w:date="2014-10-16T10:09:00Z">
          <w:r w:rsidR="00DB2816" w:rsidDel="00605E8C">
            <w:rPr>
              <w:noProof/>
              <w:webHidden/>
            </w:rPr>
            <w:delText>22</w:delText>
          </w:r>
        </w:del>
      </w:ins>
      <w:del w:id="95" w:author="Melissa Lucash" w:date="2014-10-16T10:09:00Z">
        <w:r w:rsidR="001D3E25" w:rsidDel="00605E8C">
          <w:rPr>
            <w:noProof/>
            <w:webHidden/>
          </w:rPr>
          <w:delText>21</w:delText>
        </w:r>
      </w:del>
      <w:r w:rsidR="001E2185">
        <w:rPr>
          <w:noProof/>
          <w:webHidden/>
        </w:rPr>
        <w:fldChar w:fldCharType="end"/>
      </w:r>
      <w:r>
        <w:rPr>
          <w:noProof/>
        </w:rPr>
        <w:fldChar w:fldCharType="end"/>
      </w:r>
    </w:p>
    <w:p w14:paraId="65E33B6E" w14:textId="77777777" w:rsidR="001E2185" w:rsidRDefault="00C93BBC">
      <w:pPr>
        <w:pStyle w:val="TOC3"/>
        <w:tabs>
          <w:tab w:val="left" w:pos="1440"/>
          <w:tab w:val="right" w:leader="dot" w:pos="8976"/>
        </w:tabs>
        <w:rPr>
          <w:rFonts w:asciiTheme="minorHAnsi" w:eastAsiaTheme="minorEastAsia" w:hAnsiTheme="minorHAnsi" w:cstheme="minorBidi"/>
          <w:i w:val="0"/>
          <w:iCs w:val="0"/>
          <w:noProof/>
          <w:sz w:val="22"/>
          <w:szCs w:val="22"/>
        </w:rPr>
      </w:pPr>
      <w:r>
        <w:fldChar w:fldCharType="begin"/>
      </w:r>
      <w:r>
        <w:instrText xml:space="preserve"> HYPERLINK \l "_Toc387757077" </w:instrText>
      </w:r>
      <w:r>
        <w:fldChar w:fldCharType="separate"/>
      </w:r>
      <w:r w:rsidR="001E2185" w:rsidRPr="00BB41D5">
        <w:rPr>
          <w:rStyle w:val="Hyperlink"/>
          <w:noProof/>
        </w:rPr>
        <w:t>2.18.9</w:t>
      </w:r>
      <w:r w:rsidR="001E2185">
        <w:rPr>
          <w:rFonts w:asciiTheme="minorHAnsi" w:eastAsiaTheme="minorEastAsia" w:hAnsiTheme="minorHAnsi" w:cstheme="minorBidi"/>
          <w:i w:val="0"/>
          <w:iCs w:val="0"/>
          <w:noProof/>
          <w:sz w:val="22"/>
          <w:szCs w:val="22"/>
        </w:rPr>
        <w:tab/>
      </w:r>
      <w:r w:rsidR="001E2185" w:rsidRPr="00BB41D5">
        <w:rPr>
          <w:rStyle w:val="Hyperlink"/>
          <w:noProof/>
        </w:rPr>
        <w:t>Mortality Curve – Shape Parameter</w:t>
      </w:r>
      <w:r w:rsidR="001E2185">
        <w:rPr>
          <w:noProof/>
          <w:webHidden/>
        </w:rPr>
        <w:tab/>
      </w:r>
      <w:r w:rsidR="001E2185">
        <w:rPr>
          <w:noProof/>
          <w:webHidden/>
        </w:rPr>
        <w:fldChar w:fldCharType="begin"/>
      </w:r>
      <w:r w:rsidR="001E2185">
        <w:rPr>
          <w:noProof/>
          <w:webHidden/>
        </w:rPr>
        <w:instrText xml:space="preserve"> PAGEREF _Toc387757077 \h </w:instrText>
      </w:r>
      <w:r w:rsidR="001E2185">
        <w:rPr>
          <w:noProof/>
          <w:webHidden/>
        </w:rPr>
      </w:r>
      <w:r w:rsidR="001E2185">
        <w:rPr>
          <w:noProof/>
          <w:webHidden/>
        </w:rPr>
        <w:fldChar w:fldCharType="separate"/>
      </w:r>
      <w:ins w:id="96" w:author="Melissa Lucash" w:date="2014-10-16T10:09:00Z">
        <w:r w:rsidR="00605E8C">
          <w:rPr>
            <w:noProof/>
            <w:webHidden/>
          </w:rPr>
          <w:t>22</w:t>
        </w:r>
      </w:ins>
      <w:ins w:id="97" w:author="mslucash" w:date="2014-10-16T08:57:00Z">
        <w:del w:id="98" w:author="Melissa Lucash" w:date="2014-10-16T10:09:00Z">
          <w:r w:rsidR="00DB2816" w:rsidDel="00605E8C">
            <w:rPr>
              <w:noProof/>
              <w:webHidden/>
            </w:rPr>
            <w:delText>22</w:delText>
          </w:r>
        </w:del>
      </w:ins>
      <w:del w:id="99" w:author="Melissa Lucash" w:date="2014-10-16T10:09:00Z">
        <w:r w:rsidR="001D3E25" w:rsidDel="00605E8C">
          <w:rPr>
            <w:noProof/>
            <w:webHidden/>
          </w:rPr>
          <w:delText>21</w:delText>
        </w:r>
      </w:del>
      <w:r w:rsidR="001E2185">
        <w:rPr>
          <w:noProof/>
          <w:webHidden/>
        </w:rPr>
        <w:fldChar w:fldCharType="end"/>
      </w:r>
      <w:r>
        <w:rPr>
          <w:noProof/>
        </w:rPr>
        <w:fldChar w:fldCharType="end"/>
      </w:r>
    </w:p>
    <w:p w14:paraId="596BE8EA" w14:textId="77777777" w:rsidR="001E2185" w:rsidRDefault="001F45A2">
      <w:pPr>
        <w:pStyle w:val="TOC3"/>
        <w:tabs>
          <w:tab w:val="left" w:pos="1440"/>
          <w:tab w:val="right" w:leader="dot" w:pos="8976"/>
        </w:tabs>
        <w:rPr>
          <w:rFonts w:asciiTheme="minorHAnsi" w:eastAsiaTheme="minorEastAsia" w:hAnsiTheme="minorHAnsi" w:cstheme="minorBidi"/>
          <w:i w:val="0"/>
          <w:iCs w:val="0"/>
          <w:noProof/>
          <w:sz w:val="22"/>
          <w:szCs w:val="22"/>
        </w:rPr>
      </w:pPr>
      <w:r>
        <w:fldChar w:fldCharType="begin"/>
      </w:r>
      <w:r>
        <w:instrText xml:space="preserve"> HYPERLINK \l "_Toc387757078" </w:instrText>
      </w:r>
      <w:r>
        <w:fldChar w:fldCharType="separate"/>
      </w:r>
      <w:r w:rsidR="001E2185" w:rsidRPr="00BB41D5">
        <w:rPr>
          <w:rStyle w:val="Hyperlink"/>
          <w:noProof/>
        </w:rPr>
        <w:t>2.18.10</w:t>
      </w:r>
      <w:r w:rsidR="001E2185">
        <w:rPr>
          <w:rFonts w:asciiTheme="minorHAnsi" w:eastAsiaTheme="minorEastAsia" w:hAnsiTheme="minorHAnsi" w:cstheme="minorBidi"/>
          <w:i w:val="0"/>
          <w:iCs w:val="0"/>
          <w:noProof/>
          <w:sz w:val="22"/>
          <w:szCs w:val="22"/>
        </w:rPr>
        <w:tab/>
      </w:r>
      <w:r w:rsidR="001E2185" w:rsidRPr="00BB41D5">
        <w:rPr>
          <w:rStyle w:val="Hyperlink"/>
          <w:noProof/>
        </w:rPr>
        <w:t>Leaf Drop Month</w:t>
      </w:r>
      <w:r w:rsidR="001E2185">
        <w:rPr>
          <w:noProof/>
          <w:webHidden/>
        </w:rPr>
        <w:tab/>
      </w:r>
      <w:r w:rsidR="001E2185">
        <w:rPr>
          <w:noProof/>
          <w:webHidden/>
        </w:rPr>
        <w:fldChar w:fldCharType="begin"/>
      </w:r>
      <w:r w:rsidR="001E2185">
        <w:rPr>
          <w:noProof/>
          <w:webHidden/>
        </w:rPr>
        <w:instrText xml:space="preserve"> PAGEREF _Toc387757078 \h </w:instrText>
      </w:r>
      <w:r w:rsidR="001E2185">
        <w:rPr>
          <w:noProof/>
          <w:webHidden/>
        </w:rPr>
      </w:r>
      <w:r w:rsidR="001E2185">
        <w:rPr>
          <w:noProof/>
          <w:webHidden/>
        </w:rPr>
        <w:fldChar w:fldCharType="separate"/>
      </w:r>
      <w:ins w:id="100" w:author="Melissa Lucash" w:date="2014-10-16T10:09:00Z">
        <w:r w:rsidR="00605E8C">
          <w:rPr>
            <w:noProof/>
            <w:webHidden/>
          </w:rPr>
          <w:t>22</w:t>
        </w:r>
      </w:ins>
      <w:ins w:id="101" w:author="mslucash" w:date="2014-10-16T08:57:00Z">
        <w:del w:id="102" w:author="Melissa Lucash" w:date="2014-10-16T10:09:00Z">
          <w:r w:rsidR="00DB2816" w:rsidDel="00605E8C">
            <w:rPr>
              <w:noProof/>
              <w:webHidden/>
            </w:rPr>
            <w:delText>23</w:delText>
          </w:r>
        </w:del>
      </w:ins>
      <w:del w:id="103" w:author="Melissa Lucash" w:date="2014-10-16T10:09:00Z">
        <w:r w:rsidR="00771B7C" w:rsidDel="00605E8C">
          <w:rPr>
            <w:noProof/>
            <w:webHidden/>
          </w:rPr>
          <w:delText>22</w:delText>
        </w:r>
      </w:del>
      <w:r w:rsidR="001E2185">
        <w:rPr>
          <w:noProof/>
          <w:webHidden/>
        </w:rPr>
        <w:fldChar w:fldCharType="end"/>
      </w:r>
      <w:r>
        <w:rPr>
          <w:noProof/>
        </w:rPr>
        <w:fldChar w:fldCharType="end"/>
      </w:r>
    </w:p>
    <w:p w14:paraId="1BD33FD0" w14:textId="77777777" w:rsidR="001E2185" w:rsidRDefault="001F45A2">
      <w:pPr>
        <w:pStyle w:val="TOC2"/>
        <w:tabs>
          <w:tab w:val="left" w:pos="960"/>
          <w:tab w:val="right" w:leader="dot" w:pos="8976"/>
        </w:tabs>
        <w:rPr>
          <w:rFonts w:asciiTheme="minorHAnsi" w:eastAsiaTheme="minorEastAsia" w:hAnsiTheme="minorHAnsi" w:cstheme="minorBidi"/>
          <w:noProof/>
          <w:sz w:val="22"/>
          <w:szCs w:val="22"/>
        </w:rPr>
      </w:pPr>
      <w:r>
        <w:fldChar w:fldCharType="begin"/>
      </w:r>
      <w:r>
        <w:instrText xml:space="preserve"> HYPERLINK \l "_Toc387757079" </w:instrText>
      </w:r>
      <w:r>
        <w:fldChar w:fldCharType="separate"/>
      </w:r>
      <w:r w:rsidR="001E2185" w:rsidRPr="00BB41D5">
        <w:rPr>
          <w:rStyle w:val="Hyperlink"/>
          <w:noProof/>
        </w:rPr>
        <w:t>2.19</w:t>
      </w:r>
      <w:r w:rsidR="001E2185">
        <w:rPr>
          <w:rFonts w:asciiTheme="minorHAnsi" w:eastAsiaTheme="minorEastAsia" w:hAnsiTheme="minorHAnsi" w:cstheme="minorBidi"/>
          <w:noProof/>
          <w:sz w:val="22"/>
          <w:szCs w:val="22"/>
        </w:rPr>
        <w:tab/>
      </w:r>
      <w:r w:rsidR="001E2185" w:rsidRPr="00BB41D5">
        <w:rPr>
          <w:rStyle w:val="Hyperlink"/>
          <w:noProof/>
        </w:rPr>
        <w:t>Initial Ecoregion Parameters</w:t>
      </w:r>
      <w:r w:rsidR="001E2185">
        <w:rPr>
          <w:noProof/>
          <w:webHidden/>
        </w:rPr>
        <w:tab/>
      </w:r>
      <w:r w:rsidR="001E2185">
        <w:rPr>
          <w:noProof/>
          <w:webHidden/>
        </w:rPr>
        <w:fldChar w:fldCharType="begin"/>
      </w:r>
      <w:r w:rsidR="001E2185">
        <w:rPr>
          <w:noProof/>
          <w:webHidden/>
        </w:rPr>
        <w:instrText xml:space="preserve"> PAGEREF _Toc387757079 \h </w:instrText>
      </w:r>
      <w:r w:rsidR="001E2185">
        <w:rPr>
          <w:noProof/>
          <w:webHidden/>
        </w:rPr>
      </w:r>
      <w:r w:rsidR="001E2185">
        <w:rPr>
          <w:noProof/>
          <w:webHidden/>
        </w:rPr>
        <w:fldChar w:fldCharType="separate"/>
      </w:r>
      <w:ins w:id="104" w:author="Melissa Lucash" w:date="2014-10-16T10:09:00Z">
        <w:r w:rsidR="00605E8C">
          <w:rPr>
            <w:noProof/>
            <w:webHidden/>
          </w:rPr>
          <w:t>22</w:t>
        </w:r>
      </w:ins>
      <w:ins w:id="105" w:author="mslucash" w:date="2014-10-16T08:57:00Z">
        <w:del w:id="106" w:author="Melissa Lucash" w:date="2014-10-16T10:09:00Z">
          <w:r w:rsidR="00DB2816" w:rsidDel="00605E8C">
            <w:rPr>
              <w:noProof/>
              <w:webHidden/>
            </w:rPr>
            <w:delText>23</w:delText>
          </w:r>
        </w:del>
      </w:ins>
      <w:del w:id="107" w:author="Melissa Lucash" w:date="2014-10-16T10:09:00Z">
        <w:r w:rsidR="00771B7C" w:rsidDel="00605E8C">
          <w:rPr>
            <w:noProof/>
            <w:webHidden/>
          </w:rPr>
          <w:delText>22</w:delText>
        </w:r>
      </w:del>
      <w:r w:rsidR="001E2185">
        <w:rPr>
          <w:noProof/>
          <w:webHidden/>
        </w:rPr>
        <w:fldChar w:fldCharType="end"/>
      </w:r>
      <w:r>
        <w:rPr>
          <w:noProof/>
        </w:rPr>
        <w:fldChar w:fldCharType="end"/>
      </w:r>
    </w:p>
    <w:p w14:paraId="1243CA22" w14:textId="77777777" w:rsidR="001E2185" w:rsidRDefault="00C93BBC">
      <w:pPr>
        <w:pStyle w:val="TOC3"/>
        <w:tabs>
          <w:tab w:val="left" w:pos="1440"/>
          <w:tab w:val="right" w:leader="dot" w:pos="8976"/>
        </w:tabs>
        <w:rPr>
          <w:rFonts w:asciiTheme="minorHAnsi" w:eastAsiaTheme="minorEastAsia" w:hAnsiTheme="minorHAnsi" w:cstheme="minorBidi"/>
          <w:i w:val="0"/>
          <w:iCs w:val="0"/>
          <w:noProof/>
          <w:sz w:val="22"/>
          <w:szCs w:val="22"/>
        </w:rPr>
      </w:pPr>
      <w:r>
        <w:fldChar w:fldCharType="begin"/>
      </w:r>
      <w:r>
        <w:instrText xml:space="preserve"> HYPERLINK \l "_Toc387757080" </w:instrText>
      </w:r>
      <w:r>
        <w:fldChar w:fldCharType="separate"/>
      </w:r>
      <w:r w:rsidR="001E2185" w:rsidRPr="00BB41D5">
        <w:rPr>
          <w:rStyle w:val="Hyperlink"/>
          <w:noProof/>
        </w:rPr>
        <w:t>2.19.1</w:t>
      </w:r>
      <w:r w:rsidR="001E2185">
        <w:rPr>
          <w:rFonts w:asciiTheme="minorHAnsi" w:eastAsiaTheme="minorEastAsia" w:hAnsiTheme="minorHAnsi" w:cstheme="minorBidi"/>
          <w:i w:val="0"/>
          <w:iCs w:val="0"/>
          <w:noProof/>
          <w:sz w:val="22"/>
          <w:szCs w:val="22"/>
        </w:rPr>
        <w:tab/>
      </w:r>
      <w:r w:rsidR="001E2185" w:rsidRPr="00BB41D5">
        <w:rPr>
          <w:rStyle w:val="Hyperlink"/>
          <w:noProof/>
        </w:rPr>
        <w:t>Ecoregion Names</w:t>
      </w:r>
      <w:r w:rsidR="001E2185">
        <w:rPr>
          <w:noProof/>
          <w:webHidden/>
        </w:rPr>
        <w:tab/>
      </w:r>
      <w:r w:rsidR="001E2185">
        <w:rPr>
          <w:noProof/>
          <w:webHidden/>
        </w:rPr>
        <w:fldChar w:fldCharType="begin"/>
      </w:r>
      <w:r w:rsidR="001E2185">
        <w:rPr>
          <w:noProof/>
          <w:webHidden/>
        </w:rPr>
        <w:instrText xml:space="preserve"> PAGEREF _Toc387757080 \h </w:instrText>
      </w:r>
      <w:r w:rsidR="001E2185">
        <w:rPr>
          <w:noProof/>
          <w:webHidden/>
        </w:rPr>
      </w:r>
      <w:r w:rsidR="001E2185">
        <w:rPr>
          <w:noProof/>
          <w:webHidden/>
        </w:rPr>
        <w:fldChar w:fldCharType="separate"/>
      </w:r>
      <w:ins w:id="108" w:author="Melissa Lucash" w:date="2014-10-16T10:09:00Z">
        <w:r w:rsidR="00605E8C">
          <w:rPr>
            <w:noProof/>
            <w:webHidden/>
          </w:rPr>
          <w:t>23</w:t>
        </w:r>
      </w:ins>
      <w:ins w:id="109" w:author="mslucash" w:date="2014-10-16T08:57:00Z">
        <w:del w:id="110" w:author="Melissa Lucash" w:date="2014-10-16T10:09:00Z">
          <w:r w:rsidR="00DB2816" w:rsidDel="00605E8C">
            <w:rPr>
              <w:noProof/>
              <w:webHidden/>
            </w:rPr>
            <w:delText>23</w:delText>
          </w:r>
        </w:del>
      </w:ins>
      <w:del w:id="111" w:author="Melissa Lucash" w:date="2014-10-16T10:09:00Z">
        <w:r w:rsidR="001D3E25" w:rsidDel="00605E8C">
          <w:rPr>
            <w:noProof/>
            <w:webHidden/>
          </w:rPr>
          <w:delText>22</w:delText>
        </w:r>
      </w:del>
      <w:r w:rsidR="001E2185">
        <w:rPr>
          <w:noProof/>
          <w:webHidden/>
        </w:rPr>
        <w:fldChar w:fldCharType="end"/>
      </w:r>
      <w:r>
        <w:rPr>
          <w:noProof/>
        </w:rPr>
        <w:fldChar w:fldCharType="end"/>
      </w:r>
    </w:p>
    <w:p w14:paraId="4DAE3D56" w14:textId="77777777" w:rsidR="001E2185" w:rsidRDefault="00C93BBC">
      <w:pPr>
        <w:pStyle w:val="TOC3"/>
        <w:tabs>
          <w:tab w:val="left" w:pos="1440"/>
          <w:tab w:val="right" w:leader="dot" w:pos="8976"/>
        </w:tabs>
        <w:rPr>
          <w:rFonts w:asciiTheme="minorHAnsi" w:eastAsiaTheme="minorEastAsia" w:hAnsiTheme="minorHAnsi" w:cstheme="minorBidi"/>
          <w:i w:val="0"/>
          <w:iCs w:val="0"/>
          <w:noProof/>
          <w:sz w:val="22"/>
          <w:szCs w:val="22"/>
        </w:rPr>
      </w:pPr>
      <w:r>
        <w:fldChar w:fldCharType="begin"/>
      </w:r>
      <w:r>
        <w:instrText xml:space="preserve"> HYPERLINK \l "_Toc387757081" </w:instrText>
      </w:r>
      <w:r>
        <w:fldChar w:fldCharType="separate"/>
      </w:r>
      <w:r w:rsidR="001E2185" w:rsidRPr="00BB41D5">
        <w:rPr>
          <w:rStyle w:val="Hyperlink"/>
          <w:noProof/>
        </w:rPr>
        <w:t>2.19.2</w:t>
      </w:r>
      <w:r w:rsidR="001E2185">
        <w:rPr>
          <w:rFonts w:asciiTheme="minorHAnsi" w:eastAsiaTheme="minorEastAsia" w:hAnsiTheme="minorHAnsi" w:cstheme="minorBidi"/>
          <w:i w:val="0"/>
          <w:iCs w:val="0"/>
          <w:noProof/>
          <w:sz w:val="22"/>
          <w:szCs w:val="22"/>
        </w:rPr>
        <w:tab/>
      </w:r>
      <w:r w:rsidR="001E2185" w:rsidRPr="00BB41D5">
        <w:rPr>
          <w:rStyle w:val="Hyperlink"/>
          <w:noProof/>
        </w:rPr>
        <w:t>SOM1–3 Carbon and Nitrogen</w:t>
      </w:r>
      <w:r w:rsidR="001E2185">
        <w:rPr>
          <w:noProof/>
          <w:webHidden/>
        </w:rPr>
        <w:tab/>
      </w:r>
      <w:r w:rsidR="001E2185">
        <w:rPr>
          <w:noProof/>
          <w:webHidden/>
        </w:rPr>
        <w:fldChar w:fldCharType="begin"/>
      </w:r>
      <w:r w:rsidR="001E2185">
        <w:rPr>
          <w:noProof/>
          <w:webHidden/>
        </w:rPr>
        <w:instrText xml:space="preserve"> PAGEREF _Toc387757081 \h </w:instrText>
      </w:r>
      <w:r w:rsidR="001E2185">
        <w:rPr>
          <w:noProof/>
          <w:webHidden/>
        </w:rPr>
      </w:r>
      <w:r w:rsidR="001E2185">
        <w:rPr>
          <w:noProof/>
          <w:webHidden/>
        </w:rPr>
        <w:fldChar w:fldCharType="separate"/>
      </w:r>
      <w:ins w:id="112" w:author="Melissa Lucash" w:date="2014-10-16T10:09:00Z">
        <w:r w:rsidR="00605E8C">
          <w:rPr>
            <w:noProof/>
            <w:webHidden/>
          </w:rPr>
          <w:t>23</w:t>
        </w:r>
      </w:ins>
      <w:ins w:id="113" w:author="mslucash" w:date="2014-10-16T08:57:00Z">
        <w:del w:id="114" w:author="Melissa Lucash" w:date="2014-10-16T10:09:00Z">
          <w:r w:rsidR="00DB2816" w:rsidDel="00605E8C">
            <w:rPr>
              <w:noProof/>
              <w:webHidden/>
            </w:rPr>
            <w:delText>23</w:delText>
          </w:r>
        </w:del>
      </w:ins>
      <w:del w:id="115" w:author="Melissa Lucash" w:date="2014-10-16T10:09:00Z">
        <w:r w:rsidR="001D3E25" w:rsidDel="00605E8C">
          <w:rPr>
            <w:noProof/>
            <w:webHidden/>
          </w:rPr>
          <w:delText>22</w:delText>
        </w:r>
      </w:del>
      <w:r w:rsidR="001E2185">
        <w:rPr>
          <w:noProof/>
          <w:webHidden/>
        </w:rPr>
        <w:fldChar w:fldCharType="end"/>
      </w:r>
      <w:r>
        <w:rPr>
          <w:noProof/>
        </w:rPr>
        <w:fldChar w:fldCharType="end"/>
      </w:r>
    </w:p>
    <w:p w14:paraId="3073F4EB" w14:textId="77777777" w:rsidR="001E2185" w:rsidRDefault="00C93BBC">
      <w:pPr>
        <w:pStyle w:val="TOC3"/>
        <w:tabs>
          <w:tab w:val="left" w:pos="1440"/>
          <w:tab w:val="right" w:leader="dot" w:pos="8976"/>
        </w:tabs>
        <w:rPr>
          <w:rFonts w:asciiTheme="minorHAnsi" w:eastAsiaTheme="minorEastAsia" w:hAnsiTheme="minorHAnsi" w:cstheme="minorBidi"/>
          <w:i w:val="0"/>
          <w:iCs w:val="0"/>
          <w:noProof/>
          <w:sz w:val="22"/>
          <w:szCs w:val="22"/>
        </w:rPr>
      </w:pPr>
      <w:r>
        <w:fldChar w:fldCharType="begin"/>
      </w:r>
      <w:r>
        <w:instrText xml:space="preserve"> HYPERLINK \l "_Toc387757082" </w:instrText>
      </w:r>
      <w:r>
        <w:fldChar w:fldCharType="separate"/>
      </w:r>
      <w:r w:rsidR="001E2185" w:rsidRPr="00BB41D5">
        <w:rPr>
          <w:rStyle w:val="Hyperlink"/>
          <w:noProof/>
        </w:rPr>
        <w:t>2.19.3</w:t>
      </w:r>
      <w:r w:rsidR="001E2185">
        <w:rPr>
          <w:rFonts w:asciiTheme="minorHAnsi" w:eastAsiaTheme="minorEastAsia" w:hAnsiTheme="minorHAnsi" w:cstheme="minorBidi"/>
          <w:i w:val="0"/>
          <w:iCs w:val="0"/>
          <w:noProof/>
          <w:sz w:val="22"/>
          <w:szCs w:val="22"/>
        </w:rPr>
        <w:tab/>
      </w:r>
      <w:r w:rsidR="001E2185" w:rsidRPr="00BB41D5">
        <w:rPr>
          <w:rStyle w:val="Hyperlink"/>
          <w:noProof/>
        </w:rPr>
        <w:t>Mineral Nitrogen</w:t>
      </w:r>
      <w:r w:rsidR="001E2185">
        <w:rPr>
          <w:noProof/>
          <w:webHidden/>
        </w:rPr>
        <w:tab/>
      </w:r>
      <w:r w:rsidR="001E2185">
        <w:rPr>
          <w:noProof/>
          <w:webHidden/>
        </w:rPr>
        <w:fldChar w:fldCharType="begin"/>
      </w:r>
      <w:r w:rsidR="001E2185">
        <w:rPr>
          <w:noProof/>
          <w:webHidden/>
        </w:rPr>
        <w:instrText xml:space="preserve"> PAGEREF _Toc387757082 \h </w:instrText>
      </w:r>
      <w:r w:rsidR="001E2185">
        <w:rPr>
          <w:noProof/>
          <w:webHidden/>
        </w:rPr>
      </w:r>
      <w:r w:rsidR="001E2185">
        <w:rPr>
          <w:noProof/>
          <w:webHidden/>
        </w:rPr>
        <w:fldChar w:fldCharType="separate"/>
      </w:r>
      <w:ins w:id="116" w:author="Melissa Lucash" w:date="2014-10-16T10:09:00Z">
        <w:r w:rsidR="00605E8C">
          <w:rPr>
            <w:noProof/>
            <w:webHidden/>
          </w:rPr>
          <w:t>23</w:t>
        </w:r>
      </w:ins>
      <w:ins w:id="117" w:author="mslucash" w:date="2014-10-16T08:57:00Z">
        <w:del w:id="118" w:author="Melissa Lucash" w:date="2014-10-16T10:09:00Z">
          <w:r w:rsidR="00DB2816" w:rsidDel="00605E8C">
            <w:rPr>
              <w:noProof/>
              <w:webHidden/>
            </w:rPr>
            <w:delText>24</w:delText>
          </w:r>
        </w:del>
      </w:ins>
      <w:del w:id="119" w:author="Melissa Lucash" w:date="2014-10-16T10:09:00Z">
        <w:r w:rsidR="001D3E25" w:rsidDel="00605E8C">
          <w:rPr>
            <w:noProof/>
            <w:webHidden/>
          </w:rPr>
          <w:delText>22</w:delText>
        </w:r>
      </w:del>
      <w:r w:rsidR="001E2185">
        <w:rPr>
          <w:noProof/>
          <w:webHidden/>
        </w:rPr>
        <w:fldChar w:fldCharType="end"/>
      </w:r>
      <w:r>
        <w:rPr>
          <w:noProof/>
        </w:rPr>
        <w:fldChar w:fldCharType="end"/>
      </w:r>
    </w:p>
    <w:p w14:paraId="6B87ABB1" w14:textId="77777777" w:rsidR="001E2185" w:rsidRDefault="00C93BBC">
      <w:pPr>
        <w:pStyle w:val="TOC2"/>
        <w:tabs>
          <w:tab w:val="left" w:pos="960"/>
          <w:tab w:val="right" w:leader="dot" w:pos="8976"/>
        </w:tabs>
        <w:rPr>
          <w:rFonts w:asciiTheme="minorHAnsi" w:eastAsiaTheme="minorEastAsia" w:hAnsiTheme="minorHAnsi" w:cstheme="minorBidi"/>
          <w:noProof/>
          <w:sz w:val="22"/>
          <w:szCs w:val="22"/>
        </w:rPr>
      </w:pPr>
      <w:r>
        <w:fldChar w:fldCharType="begin"/>
      </w:r>
      <w:r>
        <w:instrText xml:space="preserve"> HYPERLINK \l "_Toc387757083" </w:instrText>
      </w:r>
      <w:r>
        <w:fldChar w:fldCharType="separate"/>
      </w:r>
      <w:r w:rsidR="001E2185" w:rsidRPr="00BB41D5">
        <w:rPr>
          <w:rStyle w:val="Hyperlink"/>
          <w:noProof/>
        </w:rPr>
        <w:t>2.20</w:t>
      </w:r>
      <w:r w:rsidR="001E2185">
        <w:rPr>
          <w:rFonts w:asciiTheme="minorHAnsi" w:eastAsiaTheme="minorEastAsia" w:hAnsiTheme="minorHAnsi" w:cstheme="minorBidi"/>
          <w:noProof/>
          <w:sz w:val="22"/>
          <w:szCs w:val="22"/>
        </w:rPr>
        <w:tab/>
      </w:r>
      <w:r w:rsidR="001E2185" w:rsidRPr="00BB41D5">
        <w:rPr>
          <w:rStyle w:val="Hyperlink"/>
          <w:noProof/>
        </w:rPr>
        <w:t>Ecoregion Parameters</w:t>
      </w:r>
      <w:r w:rsidR="001E2185">
        <w:rPr>
          <w:noProof/>
          <w:webHidden/>
        </w:rPr>
        <w:tab/>
      </w:r>
      <w:r w:rsidR="001E2185">
        <w:rPr>
          <w:noProof/>
          <w:webHidden/>
        </w:rPr>
        <w:fldChar w:fldCharType="begin"/>
      </w:r>
      <w:r w:rsidR="001E2185">
        <w:rPr>
          <w:noProof/>
          <w:webHidden/>
        </w:rPr>
        <w:instrText xml:space="preserve"> PAGEREF _Toc387757083 \h </w:instrText>
      </w:r>
      <w:r w:rsidR="001E2185">
        <w:rPr>
          <w:noProof/>
          <w:webHidden/>
        </w:rPr>
      </w:r>
      <w:r w:rsidR="001E2185">
        <w:rPr>
          <w:noProof/>
          <w:webHidden/>
        </w:rPr>
        <w:fldChar w:fldCharType="separate"/>
      </w:r>
      <w:ins w:id="120" w:author="Melissa Lucash" w:date="2014-10-16T10:09:00Z">
        <w:r w:rsidR="00605E8C">
          <w:rPr>
            <w:noProof/>
            <w:webHidden/>
          </w:rPr>
          <w:t>23</w:t>
        </w:r>
      </w:ins>
      <w:ins w:id="121" w:author="mslucash" w:date="2014-10-16T08:57:00Z">
        <w:del w:id="122" w:author="Melissa Lucash" w:date="2014-10-16T10:09:00Z">
          <w:r w:rsidR="00DB2816" w:rsidDel="00605E8C">
            <w:rPr>
              <w:noProof/>
              <w:webHidden/>
            </w:rPr>
            <w:delText>24</w:delText>
          </w:r>
        </w:del>
      </w:ins>
      <w:del w:id="123" w:author="Melissa Lucash" w:date="2014-10-16T10:09:00Z">
        <w:r w:rsidR="001D3E25" w:rsidDel="00605E8C">
          <w:rPr>
            <w:noProof/>
            <w:webHidden/>
          </w:rPr>
          <w:delText>22</w:delText>
        </w:r>
      </w:del>
      <w:r w:rsidR="001E2185">
        <w:rPr>
          <w:noProof/>
          <w:webHidden/>
        </w:rPr>
        <w:fldChar w:fldCharType="end"/>
      </w:r>
      <w:r>
        <w:rPr>
          <w:noProof/>
        </w:rPr>
        <w:fldChar w:fldCharType="end"/>
      </w:r>
    </w:p>
    <w:p w14:paraId="4ED29AB6" w14:textId="77777777" w:rsidR="001E2185" w:rsidRDefault="00C93BBC">
      <w:pPr>
        <w:pStyle w:val="TOC3"/>
        <w:tabs>
          <w:tab w:val="left" w:pos="1440"/>
          <w:tab w:val="right" w:leader="dot" w:pos="8976"/>
        </w:tabs>
        <w:rPr>
          <w:rFonts w:asciiTheme="minorHAnsi" w:eastAsiaTheme="minorEastAsia" w:hAnsiTheme="minorHAnsi" w:cstheme="minorBidi"/>
          <w:i w:val="0"/>
          <w:iCs w:val="0"/>
          <w:noProof/>
          <w:sz w:val="22"/>
          <w:szCs w:val="22"/>
        </w:rPr>
      </w:pPr>
      <w:r>
        <w:fldChar w:fldCharType="begin"/>
      </w:r>
      <w:r>
        <w:instrText xml:space="preserve"> HYPERLINK \l "_Toc387757084" </w:instrText>
      </w:r>
      <w:r>
        <w:fldChar w:fldCharType="separate"/>
      </w:r>
      <w:r w:rsidR="001E2185" w:rsidRPr="00BB41D5">
        <w:rPr>
          <w:rStyle w:val="Hyperlink"/>
          <w:noProof/>
        </w:rPr>
        <w:t>2.20.1</w:t>
      </w:r>
      <w:r w:rsidR="001E2185">
        <w:rPr>
          <w:rFonts w:asciiTheme="minorHAnsi" w:eastAsiaTheme="minorEastAsia" w:hAnsiTheme="minorHAnsi" w:cstheme="minorBidi"/>
          <w:i w:val="0"/>
          <w:iCs w:val="0"/>
          <w:noProof/>
          <w:sz w:val="22"/>
          <w:szCs w:val="22"/>
        </w:rPr>
        <w:tab/>
      </w:r>
      <w:r w:rsidR="001E2185" w:rsidRPr="00BB41D5">
        <w:rPr>
          <w:rStyle w:val="Hyperlink"/>
          <w:noProof/>
        </w:rPr>
        <w:t>Ecoregion Names</w:t>
      </w:r>
      <w:r w:rsidR="001E2185">
        <w:rPr>
          <w:noProof/>
          <w:webHidden/>
        </w:rPr>
        <w:tab/>
      </w:r>
      <w:r w:rsidR="001E2185">
        <w:rPr>
          <w:noProof/>
          <w:webHidden/>
        </w:rPr>
        <w:fldChar w:fldCharType="begin"/>
      </w:r>
      <w:r w:rsidR="001E2185">
        <w:rPr>
          <w:noProof/>
          <w:webHidden/>
        </w:rPr>
        <w:instrText xml:space="preserve"> PAGEREF _Toc387757084 \h </w:instrText>
      </w:r>
      <w:r w:rsidR="001E2185">
        <w:rPr>
          <w:noProof/>
          <w:webHidden/>
        </w:rPr>
      </w:r>
      <w:r w:rsidR="001E2185">
        <w:rPr>
          <w:noProof/>
          <w:webHidden/>
        </w:rPr>
        <w:fldChar w:fldCharType="separate"/>
      </w:r>
      <w:ins w:id="124" w:author="Melissa Lucash" w:date="2014-10-16T10:09:00Z">
        <w:r w:rsidR="00605E8C">
          <w:rPr>
            <w:noProof/>
            <w:webHidden/>
          </w:rPr>
          <w:t>23</w:t>
        </w:r>
      </w:ins>
      <w:ins w:id="125" w:author="mslucash" w:date="2014-10-16T08:57:00Z">
        <w:del w:id="126" w:author="Melissa Lucash" w:date="2014-10-16T10:09:00Z">
          <w:r w:rsidR="00DB2816" w:rsidDel="00605E8C">
            <w:rPr>
              <w:noProof/>
              <w:webHidden/>
            </w:rPr>
            <w:delText>24</w:delText>
          </w:r>
        </w:del>
      </w:ins>
      <w:del w:id="127" w:author="Melissa Lucash" w:date="2014-10-16T10:09:00Z">
        <w:r w:rsidR="001D3E25" w:rsidDel="00605E8C">
          <w:rPr>
            <w:noProof/>
            <w:webHidden/>
          </w:rPr>
          <w:delText>22</w:delText>
        </w:r>
      </w:del>
      <w:r w:rsidR="001E2185">
        <w:rPr>
          <w:noProof/>
          <w:webHidden/>
        </w:rPr>
        <w:fldChar w:fldCharType="end"/>
      </w:r>
      <w:r>
        <w:rPr>
          <w:noProof/>
        </w:rPr>
        <w:fldChar w:fldCharType="end"/>
      </w:r>
    </w:p>
    <w:p w14:paraId="00862A3D" w14:textId="77777777" w:rsidR="001E2185" w:rsidRDefault="001F45A2">
      <w:pPr>
        <w:pStyle w:val="TOC3"/>
        <w:tabs>
          <w:tab w:val="left" w:pos="1440"/>
          <w:tab w:val="right" w:leader="dot" w:pos="8976"/>
        </w:tabs>
        <w:rPr>
          <w:rFonts w:asciiTheme="minorHAnsi" w:eastAsiaTheme="minorEastAsia" w:hAnsiTheme="minorHAnsi" w:cstheme="minorBidi"/>
          <w:i w:val="0"/>
          <w:iCs w:val="0"/>
          <w:noProof/>
          <w:sz w:val="22"/>
          <w:szCs w:val="22"/>
        </w:rPr>
      </w:pPr>
      <w:r>
        <w:fldChar w:fldCharType="begin"/>
      </w:r>
      <w:r>
        <w:instrText xml:space="preserve"> HYPERLINK \l "_Toc387757085" </w:instrText>
      </w:r>
      <w:r>
        <w:fldChar w:fldCharType="separate"/>
      </w:r>
      <w:r w:rsidR="001E2185" w:rsidRPr="00BB41D5">
        <w:rPr>
          <w:rStyle w:val="Hyperlink"/>
          <w:noProof/>
        </w:rPr>
        <w:t>2.20.2</w:t>
      </w:r>
      <w:r w:rsidR="001E2185">
        <w:rPr>
          <w:rFonts w:asciiTheme="minorHAnsi" w:eastAsiaTheme="minorEastAsia" w:hAnsiTheme="minorHAnsi" w:cstheme="minorBidi"/>
          <w:i w:val="0"/>
          <w:iCs w:val="0"/>
          <w:noProof/>
          <w:sz w:val="22"/>
          <w:szCs w:val="22"/>
        </w:rPr>
        <w:tab/>
      </w:r>
      <w:r w:rsidR="001E2185" w:rsidRPr="00BB41D5">
        <w:rPr>
          <w:rStyle w:val="Hyperlink"/>
          <w:noProof/>
        </w:rPr>
        <w:t>Soil Depth</w:t>
      </w:r>
      <w:r w:rsidR="001E2185">
        <w:rPr>
          <w:noProof/>
          <w:webHidden/>
        </w:rPr>
        <w:tab/>
      </w:r>
      <w:r w:rsidR="001E2185">
        <w:rPr>
          <w:noProof/>
          <w:webHidden/>
        </w:rPr>
        <w:fldChar w:fldCharType="begin"/>
      </w:r>
      <w:r w:rsidR="001E2185">
        <w:rPr>
          <w:noProof/>
          <w:webHidden/>
        </w:rPr>
        <w:instrText xml:space="preserve"> PAGEREF _Toc387757085 \h </w:instrText>
      </w:r>
      <w:r w:rsidR="001E2185">
        <w:rPr>
          <w:noProof/>
          <w:webHidden/>
        </w:rPr>
      </w:r>
      <w:r w:rsidR="001E2185">
        <w:rPr>
          <w:noProof/>
          <w:webHidden/>
        </w:rPr>
        <w:fldChar w:fldCharType="separate"/>
      </w:r>
      <w:ins w:id="128" w:author="Melissa Lucash" w:date="2014-10-16T10:09:00Z">
        <w:r w:rsidR="00605E8C">
          <w:rPr>
            <w:noProof/>
            <w:webHidden/>
          </w:rPr>
          <w:t>24</w:t>
        </w:r>
      </w:ins>
      <w:ins w:id="129" w:author="mslucash" w:date="2014-10-16T08:57:00Z">
        <w:del w:id="130" w:author="Melissa Lucash" w:date="2014-10-16T10:09:00Z">
          <w:r w:rsidR="00DB2816" w:rsidDel="00605E8C">
            <w:rPr>
              <w:noProof/>
              <w:webHidden/>
            </w:rPr>
            <w:delText>24</w:delText>
          </w:r>
        </w:del>
      </w:ins>
      <w:del w:id="131" w:author="Melissa Lucash" w:date="2014-10-16T10:09:00Z">
        <w:r w:rsidR="00771B7C" w:rsidDel="00605E8C">
          <w:rPr>
            <w:noProof/>
            <w:webHidden/>
          </w:rPr>
          <w:delText>23</w:delText>
        </w:r>
      </w:del>
      <w:r w:rsidR="001E2185">
        <w:rPr>
          <w:noProof/>
          <w:webHidden/>
        </w:rPr>
        <w:fldChar w:fldCharType="end"/>
      </w:r>
      <w:r>
        <w:rPr>
          <w:noProof/>
        </w:rPr>
        <w:fldChar w:fldCharType="end"/>
      </w:r>
    </w:p>
    <w:p w14:paraId="360F0BC6" w14:textId="77777777" w:rsidR="001E2185" w:rsidRDefault="00C93BBC">
      <w:pPr>
        <w:pStyle w:val="TOC3"/>
        <w:tabs>
          <w:tab w:val="left" w:pos="1440"/>
          <w:tab w:val="right" w:leader="dot" w:pos="8976"/>
        </w:tabs>
        <w:rPr>
          <w:rFonts w:asciiTheme="minorHAnsi" w:eastAsiaTheme="minorEastAsia" w:hAnsiTheme="minorHAnsi" w:cstheme="minorBidi"/>
          <w:i w:val="0"/>
          <w:iCs w:val="0"/>
          <w:noProof/>
          <w:sz w:val="22"/>
          <w:szCs w:val="22"/>
        </w:rPr>
      </w:pPr>
      <w:r>
        <w:fldChar w:fldCharType="begin"/>
      </w:r>
      <w:r>
        <w:instrText xml:space="preserve"> HYPERLINK \l "_Toc387757086" </w:instrText>
      </w:r>
      <w:r>
        <w:fldChar w:fldCharType="separate"/>
      </w:r>
      <w:r w:rsidR="001E2185" w:rsidRPr="00BB41D5">
        <w:rPr>
          <w:rStyle w:val="Hyperlink"/>
          <w:noProof/>
        </w:rPr>
        <w:t>2.20.3</w:t>
      </w:r>
      <w:r w:rsidR="001E2185">
        <w:rPr>
          <w:rFonts w:asciiTheme="minorHAnsi" w:eastAsiaTheme="minorEastAsia" w:hAnsiTheme="minorHAnsi" w:cstheme="minorBidi"/>
          <w:i w:val="0"/>
          <w:iCs w:val="0"/>
          <w:noProof/>
          <w:sz w:val="22"/>
          <w:szCs w:val="22"/>
        </w:rPr>
        <w:tab/>
      </w:r>
      <w:r w:rsidR="001E2185" w:rsidRPr="00BB41D5">
        <w:rPr>
          <w:rStyle w:val="Hyperlink"/>
          <w:noProof/>
        </w:rPr>
        <w:t>Percent Clay, Percent Sand</w:t>
      </w:r>
      <w:r w:rsidR="001E2185">
        <w:rPr>
          <w:noProof/>
          <w:webHidden/>
        </w:rPr>
        <w:tab/>
      </w:r>
      <w:r w:rsidR="001E2185">
        <w:rPr>
          <w:noProof/>
          <w:webHidden/>
        </w:rPr>
        <w:fldChar w:fldCharType="begin"/>
      </w:r>
      <w:r w:rsidR="001E2185">
        <w:rPr>
          <w:noProof/>
          <w:webHidden/>
        </w:rPr>
        <w:instrText xml:space="preserve"> PAGEREF _Toc387757086 \h </w:instrText>
      </w:r>
      <w:r w:rsidR="001E2185">
        <w:rPr>
          <w:noProof/>
          <w:webHidden/>
        </w:rPr>
      </w:r>
      <w:r w:rsidR="001E2185">
        <w:rPr>
          <w:noProof/>
          <w:webHidden/>
        </w:rPr>
        <w:fldChar w:fldCharType="separate"/>
      </w:r>
      <w:ins w:id="132" w:author="Melissa Lucash" w:date="2014-10-16T10:09:00Z">
        <w:r w:rsidR="00605E8C">
          <w:rPr>
            <w:noProof/>
            <w:webHidden/>
          </w:rPr>
          <w:t>24</w:t>
        </w:r>
      </w:ins>
      <w:ins w:id="133" w:author="mslucash" w:date="2014-10-16T08:57:00Z">
        <w:del w:id="134" w:author="Melissa Lucash" w:date="2014-10-16T10:09:00Z">
          <w:r w:rsidR="00DB2816" w:rsidDel="00605E8C">
            <w:rPr>
              <w:noProof/>
              <w:webHidden/>
            </w:rPr>
            <w:delText>24</w:delText>
          </w:r>
        </w:del>
      </w:ins>
      <w:del w:id="135" w:author="Melissa Lucash" w:date="2014-10-16T10:09:00Z">
        <w:r w:rsidR="001D3E25" w:rsidDel="00605E8C">
          <w:rPr>
            <w:noProof/>
            <w:webHidden/>
          </w:rPr>
          <w:delText>23</w:delText>
        </w:r>
      </w:del>
      <w:r w:rsidR="001E2185">
        <w:rPr>
          <w:noProof/>
          <w:webHidden/>
        </w:rPr>
        <w:fldChar w:fldCharType="end"/>
      </w:r>
      <w:r>
        <w:rPr>
          <w:noProof/>
        </w:rPr>
        <w:fldChar w:fldCharType="end"/>
      </w:r>
    </w:p>
    <w:p w14:paraId="7A438BCF" w14:textId="77777777" w:rsidR="001E2185" w:rsidRDefault="00C93BBC">
      <w:pPr>
        <w:pStyle w:val="TOC3"/>
        <w:tabs>
          <w:tab w:val="left" w:pos="1440"/>
          <w:tab w:val="right" w:leader="dot" w:pos="8976"/>
        </w:tabs>
        <w:rPr>
          <w:rFonts w:asciiTheme="minorHAnsi" w:eastAsiaTheme="minorEastAsia" w:hAnsiTheme="minorHAnsi" w:cstheme="minorBidi"/>
          <w:i w:val="0"/>
          <w:iCs w:val="0"/>
          <w:noProof/>
          <w:sz w:val="22"/>
          <w:szCs w:val="22"/>
        </w:rPr>
      </w:pPr>
      <w:r>
        <w:fldChar w:fldCharType="begin"/>
      </w:r>
      <w:r>
        <w:instrText xml:space="preserve"> HYPERLINK \l "_Toc387757087" </w:instrText>
      </w:r>
      <w:r>
        <w:fldChar w:fldCharType="separate"/>
      </w:r>
      <w:r w:rsidR="001E2185" w:rsidRPr="00BB41D5">
        <w:rPr>
          <w:rStyle w:val="Hyperlink"/>
          <w:noProof/>
        </w:rPr>
        <w:t>2.20.4</w:t>
      </w:r>
      <w:r w:rsidR="001E2185">
        <w:rPr>
          <w:rFonts w:asciiTheme="minorHAnsi" w:eastAsiaTheme="minorEastAsia" w:hAnsiTheme="minorHAnsi" w:cstheme="minorBidi"/>
          <w:i w:val="0"/>
          <w:iCs w:val="0"/>
          <w:noProof/>
          <w:sz w:val="22"/>
          <w:szCs w:val="22"/>
        </w:rPr>
        <w:tab/>
      </w:r>
      <w:r w:rsidR="001E2185" w:rsidRPr="00BB41D5">
        <w:rPr>
          <w:rStyle w:val="Hyperlink"/>
          <w:noProof/>
        </w:rPr>
        <w:t>Field Capacity, Wilting Point</w:t>
      </w:r>
      <w:r w:rsidR="001E2185">
        <w:rPr>
          <w:noProof/>
          <w:webHidden/>
        </w:rPr>
        <w:tab/>
      </w:r>
      <w:r w:rsidR="001E2185">
        <w:rPr>
          <w:noProof/>
          <w:webHidden/>
        </w:rPr>
        <w:fldChar w:fldCharType="begin"/>
      </w:r>
      <w:r w:rsidR="001E2185">
        <w:rPr>
          <w:noProof/>
          <w:webHidden/>
        </w:rPr>
        <w:instrText xml:space="preserve"> PAGEREF _Toc387757087 \h </w:instrText>
      </w:r>
      <w:r w:rsidR="001E2185">
        <w:rPr>
          <w:noProof/>
          <w:webHidden/>
        </w:rPr>
      </w:r>
      <w:r w:rsidR="001E2185">
        <w:rPr>
          <w:noProof/>
          <w:webHidden/>
        </w:rPr>
        <w:fldChar w:fldCharType="separate"/>
      </w:r>
      <w:ins w:id="136" w:author="Melissa Lucash" w:date="2014-10-16T10:09:00Z">
        <w:r w:rsidR="00605E8C">
          <w:rPr>
            <w:noProof/>
            <w:webHidden/>
          </w:rPr>
          <w:t>24</w:t>
        </w:r>
      </w:ins>
      <w:ins w:id="137" w:author="mslucash" w:date="2014-10-16T08:57:00Z">
        <w:del w:id="138" w:author="Melissa Lucash" w:date="2014-10-16T10:09:00Z">
          <w:r w:rsidR="00DB2816" w:rsidDel="00605E8C">
            <w:rPr>
              <w:noProof/>
              <w:webHidden/>
            </w:rPr>
            <w:delText>24</w:delText>
          </w:r>
        </w:del>
      </w:ins>
      <w:del w:id="139" w:author="Melissa Lucash" w:date="2014-10-16T10:09:00Z">
        <w:r w:rsidR="001D3E25" w:rsidDel="00605E8C">
          <w:rPr>
            <w:noProof/>
            <w:webHidden/>
          </w:rPr>
          <w:delText>23</w:delText>
        </w:r>
      </w:del>
      <w:r w:rsidR="001E2185">
        <w:rPr>
          <w:noProof/>
          <w:webHidden/>
        </w:rPr>
        <w:fldChar w:fldCharType="end"/>
      </w:r>
      <w:r>
        <w:rPr>
          <w:noProof/>
        </w:rPr>
        <w:fldChar w:fldCharType="end"/>
      </w:r>
    </w:p>
    <w:p w14:paraId="0C578A8D" w14:textId="77777777" w:rsidR="001E2185" w:rsidRDefault="00C93BBC">
      <w:pPr>
        <w:pStyle w:val="TOC3"/>
        <w:tabs>
          <w:tab w:val="left" w:pos="1440"/>
          <w:tab w:val="right" w:leader="dot" w:pos="8976"/>
        </w:tabs>
        <w:rPr>
          <w:rFonts w:asciiTheme="minorHAnsi" w:eastAsiaTheme="minorEastAsia" w:hAnsiTheme="minorHAnsi" w:cstheme="minorBidi"/>
          <w:i w:val="0"/>
          <w:iCs w:val="0"/>
          <w:noProof/>
          <w:sz w:val="22"/>
          <w:szCs w:val="22"/>
        </w:rPr>
      </w:pPr>
      <w:r>
        <w:fldChar w:fldCharType="begin"/>
      </w:r>
      <w:r>
        <w:instrText xml:space="preserve"> HYPERLINK \l "_Toc387757088" </w:instrText>
      </w:r>
      <w:r>
        <w:fldChar w:fldCharType="separate"/>
      </w:r>
      <w:r w:rsidR="001E2185" w:rsidRPr="00BB41D5">
        <w:rPr>
          <w:rStyle w:val="Hyperlink"/>
          <w:noProof/>
        </w:rPr>
        <w:t>2.20.5</w:t>
      </w:r>
      <w:r w:rsidR="001E2185">
        <w:rPr>
          <w:rFonts w:asciiTheme="minorHAnsi" w:eastAsiaTheme="minorEastAsia" w:hAnsiTheme="minorHAnsi" w:cstheme="minorBidi"/>
          <w:i w:val="0"/>
          <w:iCs w:val="0"/>
          <w:noProof/>
          <w:sz w:val="22"/>
          <w:szCs w:val="22"/>
        </w:rPr>
        <w:tab/>
      </w:r>
      <w:r w:rsidR="001E2185" w:rsidRPr="00BB41D5">
        <w:rPr>
          <w:rStyle w:val="Hyperlink"/>
          <w:noProof/>
        </w:rPr>
        <w:t>Storm Flow Fraction, Base Flow Fraction, Drain</w:t>
      </w:r>
      <w:r w:rsidR="001E2185">
        <w:rPr>
          <w:noProof/>
          <w:webHidden/>
        </w:rPr>
        <w:tab/>
      </w:r>
      <w:r w:rsidR="001E2185">
        <w:rPr>
          <w:noProof/>
          <w:webHidden/>
        </w:rPr>
        <w:fldChar w:fldCharType="begin"/>
      </w:r>
      <w:r w:rsidR="001E2185">
        <w:rPr>
          <w:noProof/>
          <w:webHidden/>
        </w:rPr>
        <w:instrText xml:space="preserve"> PAGEREF _Toc387757088 \h </w:instrText>
      </w:r>
      <w:r w:rsidR="001E2185">
        <w:rPr>
          <w:noProof/>
          <w:webHidden/>
        </w:rPr>
      </w:r>
      <w:r w:rsidR="001E2185">
        <w:rPr>
          <w:noProof/>
          <w:webHidden/>
        </w:rPr>
        <w:fldChar w:fldCharType="separate"/>
      </w:r>
      <w:ins w:id="140" w:author="Melissa Lucash" w:date="2014-10-16T10:09:00Z">
        <w:r w:rsidR="00605E8C">
          <w:rPr>
            <w:noProof/>
            <w:webHidden/>
          </w:rPr>
          <w:t>24</w:t>
        </w:r>
      </w:ins>
      <w:ins w:id="141" w:author="mslucash" w:date="2014-10-16T08:57:00Z">
        <w:del w:id="142" w:author="Melissa Lucash" w:date="2014-10-16T10:09:00Z">
          <w:r w:rsidR="00DB2816" w:rsidDel="00605E8C">
            <w:rPr>
              <w:noProof/>
              <w:webHidden/>
            </w:rPr>
            <w:delText>24</w:delText>
          </w:r>
        </w:del>
      </w:ins>
      <w:del w:id="143" w:author="Melissa Lucash" w:date="2014-10-16T10:09:00Z">
        <w:r w:rsidR="001D3E25" w:rsidDel="00605E8C">
          <w:rPr>
            <w:noProof/>
            <w:webHidden/>
          </w:rPr>
          <w:delText>23</w:delText>
        </w:r>
      </w:del>
      <w:r w:rsidR="001E2185">
        <w:rPr>
          <w:noProof/>
          <w:webHidden/>
        </w:rPr>
        <w:fldChar w:fldCharType="end"/>
      </w:r>
      <w:r>
        <w:rPr>
          <w:noProof/>
        </w:rPr>
        <w:fldChar w:fldCharType="end"/>
      </w:r>
    </w:p>
    <w:p w14:paraId="156AEA90" w14:textId="77777777" w:rsidR="001E2185" w:rsidRDefault="00C93BBC">
      <w:pPr>
        <w:pStyle w:val="TOC3"/>
        <w:tabs>
          <w:tab w:val="left" w:pos="1440"/>
          <w:tab w:val="right" w:leader="dot" w:pos="8976"/>
        </w:tabs>
        <w:rPr>
          <w:rFonts w:asciiTheme="minorHAnsi" w:eastAsiaTheme="minorEastAsia" w:hAnsiTheme="minorHAnsi" w:cstheme="minorBidi"/>
          <w:i w:val="0"/>
          <w:iCs w:val="0"/>
          <w:noProof/>
          <w:sz w:val="22"/>
          <w:szCs w:val="22"/>
        </w:rPr>
      </w:pPr>
      <w:r>
        <w:fldChar w:fldCharType="begin"/>
      </w:r>
      <w:r>
        <w:instrText xml:space="preserve"> HYPERLINK \l "_Toc387757089" </w:instrText>
      </w:r>
      <w:r>
        <w:fldChar w:fldCharType="separate"/>
      </w:r>
      <w:r w:rsidR="001E2185" w:rsidRPr="00BB41D5">
        <w:rPr>
          <w:rStyle w:val="Hyperlink"/>
          <w:noProof/>
        </w:rPr>
        <w:t>2.20.6</w:t>
      </w:r>
      <w:r w:rsidR="001E2185">
        <w:rPr>
          <w:rFonts w:asciiTheme="minorHAnsi" w:eastAsiaTheme="minorEastAsia" w:hAnsiTheme="minorHAnsi" w:cstheme="minorBidi"/>
          <w:i w:val="0"/>
          <w:iCs w:val="0"/>
          <w:noProof/>
          <w:sz w:val="22"/>
          <w:szCs w:val="22"/>
        </w:rPr>
        <w:tab/>
      </w:r>
      <w:r w:rsidR="001E2185" w:rsidRPr="00BB41D5">
        <w:rPr>
          <w:rStyle w:val="Hyperlink"/>
          <w:noProof/>
        </w:rPr>
        <w:t>Nitrogen Inputs- Slope, Intercept</w:t>
      </w:r>
      <w:r w:rsidR="001E2185">
        <w:rPr>
          <w:noProof/>
          <w:webHidden/>
        </w:rPr>
        <w:tab/>
      </w:r>
      <w:r w:rsidR="001E2185">
        <w:rPr>
          <w:noProof/>
          <w:webHidden/>
        </w:rPr>
        <w:fldChar w:fldCharType="begin"/>
      </w:r>
      <w:r w:rsidR="001E2185">
        <w:rPr>
          <w:noProof/>
          <w:webHidden/>
        </w:rPr>
        <w:instrText xml:space="preserve"> PAGEREF _Toc387757089 \h </w:instrText>
      </w:r>
      <w:r w:rsidR="001E2185">
        <w:rPr>
          <w:noProof/>
          <w:webHidden/>
        </w:rPr>
      </w:r>
      <w:r w:rsidR="001E2185">
        <w:rPr>
          <w:noProof/>
          <w:webHidden/>
        </w:rPr>
        <w:fldChar w:fldCharType="separate"/>
      </w:r>
      <w:ins w:id="144" w:author="Melissa Lucash" w:date="2014-10-16T10:09:00Z">
        <w:r w:rsidR="00605E8C">
          <w:rPr>
            <w:noProof/>
            <w:webHidden/>
          </w:rPr>
          <w:t>24</w:t>
        </w:r>
      </w:ins>
      <w:ins w:id="145" w:author="mslucash" w:date="2014-10-16T08:57:00Z">
        <w:del w:id="146" w:author="Melissa Lucash" w:date="2014-10-16T10:09:00Z">
          <w:r w:rsidR="00DB2816" w:rsidDel="00605E8C">
            <w:rPr>
              <w:noProof/>
              <w:webHidden/>
            </w:rPr>
            <w:delText>25</w:delText>
          </w:r>
        </w:del>
      </w:ins>
      <w:del w:id="147" w:author="Melissa Lucash" w:date="2014-10-16T10:09:00Z">
        <w:r w:rsidR="001D3E25" w:rsidDel="00605E8C">
          <w:rPr>
            <w:noProof/>
            <w:webHidden/>
          </w:rPr>
          <w:delText>23</w:delText>
        </w:r>
      </w:del>
      <w:r w:rsidR="001E2185">
        <w:rPr>
          <w:noProof/>
          <w:webHidden/>
        </w:rPr>
        <w:fldChar w:fldCharType="end"/>
      </w:r>
      <w:r>
        <w:rPr>
          <w:noProof/>
        </w:rPr>
        <w:fldChar w:fldCharType="end"/>
      </w:r>
    </w:p>
    <w:p w14:paraId="41B557A6" w14:textId="77777777" w:rsidR="001E2185" w:rsidRDefault="001F45A2">
      <w:pPr>
        <w:pStyle w:val="TOC3"/>
        <w:tabs>
          <w:tab w:val="left" w:pos="1440"/>
          <w:tab w:val="right" w:leader="dot" w:pos="8976"/>
        </w:tabs>
        <w:rPr>
          <w:rFonts w:asciiTheme="minorHAnsi" w:eastAsiaTheme="minorEastAsia" w:hAnsiTheme="minorHAnsi" w:cstheme="minorBidi"/>
          <w:i w:val="0"/>
          <w:iCs w:val="0"/>
          <w:noProof/>
          <w:sz w:val="22"/>
          <w:szCs w:val="22"/>
        </w:rPr>
      </w:pPr>
      <w:r>
        <w:fldChar w:fldCharType="begin"/>
      </w:r>
      <w:r>
        <w:instrText xml:space="preserve"> HYPERLINK \l "_Toc387757090" </w:instrText>
      </w:r>
      <w:r>
        <w:fldChar w:fldCharType="separate"/>
      </w:r>
      <w:r w:rsidR="001E2185" w:rsidRPr="00BB41D5">
        <w:rPr>
          <w:rStyle w:val="Hyperlink"/>
          <w:noProof/>
        </w:rPr>
        <w:t>2.20.7</w:t>
      </w:r>
      <w:r w:rsidR="001E2185">
        <w:rPr>
          <w:rFonts w:asciiTheme="minorHAnsi" w:eastAsiaTheme="minorEastAsia" w:hAnsiTheme="minorHAnsi" w:cstheme="minorBidi"/>
          <w:i w:val="0"/>
          <w:iCs w:val="0"/>
          <w:noProof/>
          <w:sz w:val="22"/>
          <w:szCs w:val="22"/>
        </w:rPr>
        <w:tab/>
      </w:r>
      <w:r w:rsidR="001E2185" w:rsidRPr="00BB41D5">
        <w:rPr>
          <w:rStyle w:val="Hyperlink"/>
          <w:noProof/>
        </w:rPr>
        <w:t>Latitude</w:t>
      </w:r>
      <w:r w:rsidR="001E2185">
        <w:rPr>
          <w:noProof/>
          <w:webHidden/>
        </w:rPr>
        <w:tab/>
      </w:r>
      <w:r w:rsidR="001E2185">
        <w:rPr>
          <w:noProof/>
          <w:webHidden/>
        </w:rPr>
        <w:fldChar w:fldCharType="begin"/>
      </w:r>
      <w:r w:rsidR="001E2185">
        <w:rPr>
          <w:noProof/>
          <w:webHidden/>
        </w:rPr>
        <w:instrText xml:space="preserve"> PAGEREF _Toc387757090 \h </w:instrText>
      </w:r>
      <w:r w:rsidR="001E2185">
        <w:rPr>
          <w:noProof/>
          <w:webHidden/>
        </w:rPr>
      </w:r>
      <w:r w:rsidR="001E2185">
        <w:rPr>
          <w:noProof/>
          <w:webHidden/>
        </w:rPr>
        <w:fldChar w:fldCharType="separate"/>
      </w:r>
      <w:ins w:id="148" w:author="Melissa Lucash" w:date="2014-10-16T10:09:00Z">
        <w:r w:rsidR="00605E8C">
          <w:rPr>
            <w:noProof/>
            <w:webHidden/>
          </w:rPr>
          <w:t>25</w:t>
        </w:r>
      </w:ins>
      <w:ins w:id="149" w:author="mslucash" w:date="2014-10-16T08:57:00Z">
        <w:del w:id="150" w:author="Melissa Lucash" w:date="2014-10-16T10:09:00Z">
          <w:r w:rsidR="00DB2816" w:rsidDel="00605E8C">
            <w:rPr>
              <w:noProof/>
              <w:webHidden/>
            </w:rPr>
            <w:delText>25</w:delText>
          </w:r>
        </w:del>
      </w:ins>
      <w:del w:id="151" w:author="Melissa Lucash" w:date="2014-10-16T10:09:00Z">
        <w:r w:rsidR="00771B7C" w:rsidDel="00605E8C">
          <w:rPr>
            <w:noProof/>
            <w:webHidden/>
          </w:rPr>
          <w:delText>24</w:delText>
        </w:r>
      </w:del>
      <w:r w:rsidR="001E2185">
        <w:rPr>
          <w:noProof/>
          <w:webHidden/>
        </w:rPr>
        <w:fldChar w:fldCharType="end"/>
      </w:r>
      <w:r>
        <w:rPr>
          <w:noProof/>
        </w:rPr>
        <w:fldChar w:fldCharType="end"/>
      </w:r>
    </w:p>
    <w:p w14:paraId="64F06421" w14:textId="77777777" w:rsidR="001E2185" w:rsidRDefault="00C93BBC">
      <w:pPr>
        <w:pStyle w:val="TOC3"/>
        <w:tabs>
          <w:tab w:val="left" w:pos="1440"/>
          <w:tab w:val="right" w:leader="dot" w:pos="8976"/>
        </w:tabs>
        <w:rPr>
          <w:rFonts w:asciiTheme="minorHAnsi" w:eastAsiaTheme="minorEastAsia" w:hAnsiTheme="minorHAnsi" w:cstheme="minorBidi"/>
          <w:i w:val="0"/>
          <w:iCs w:val="0"/>
          <w:noProof/>
          <w:sz w:val="22"/>
          <w:szCs w:val="22"/>
        </w:rPr>
      </w:pPr>
      <w:r>
        <w:fldChar w:fldCharType="begin"/>
      </w:r>
      <w:r>
        <w:instrText xml:space="preserve"> HYPERLINK \l "_Toc387757091" </w:instrText>
      </w:r>
      <w:r>
        <w:fldChar w:fldCharType="separate"/>
      </w:r>
      <w:r w:rsidR="001E2185" w:rsidRPr="00BB41D5">
        <w:rPr>
          <w:rStyle w:val="Hyperlink"/>
          <w:noProof/>
        </w:rPr>
        <w:t>2.20.8</w:t>
      </w:r>
      <w:r w:rsidR="001E2185">
        <w:rPr>
          <w:rFonts w:asciiTheme="minorHAnsi" w:eastAsiaTheme="minorEastAsia" w:hAnsiTheme="minorHAnsi" w:cstheme="minorBidi"/>
          <w:i w:val="0"/>
          <w:iCs w:val="0"/>
          <w:noProof/>
          <w:sz w:val="22"/>
          <w:szCs w:val="22"/>
        </w:rPr>
        <w:tab/>
      </w:r>
      <w:r w:rsidR="001E2185" w:rsidRPr="00BB41D5">
        <w:rPr>
          <w:rStyle w:val="Hyperlink"/>
          <w:noProof/>
        </w:rPr>
        <w:t>Decay Rates of SOM1 surface, SOM1 soil, SOM2 and SOM3</w:t>
      </w:r>
      <w:r w:rsidR="001E2185">
        <w:rPr>
          <w:noProof/>
          <w:webHidden/>
        </w:rPr>
        <w:tab/>
      </w:r>
      <w:r w:rsidR="001E2185">
        <w:rPr>
          <w:noProof/>
          <w:webHidden/>
        </w:rPr>
        <w:fldChar w:fldCharType="begin"/>
      </w:r>
      <w:r w:rsidR="001E2185">
        <w:rPr>
          <w:noProof/>
          <w:webHidden/>
        </w:rPr>
        <w:instrText xml:space="preserve"> PAGEREF _Toc387757091 \h </w:instrText>
      </w:r>
      <w:r w:rsidR="001E2185">
        <w:rPr>
          <w:noProof/>
          <w:webHidden/>
        </w:rPr>
      </w:r>
      <w:r w:rsidR="001E2185">
        <w:rPr>
          <w:noProof/>
          <w:webHidden/>
        </w:rPr>
        <w:fldChar w:fldCharType="separate"/>
      </w:r>
      <w:ins w:id="152" w:author="Melissa Lucash" w:date="2014-10-16T10:09:00Z">
        <w:r w:rsidR="00605E8C">
          <w:rPr>
            <w:noProof/>
            <w:webHidden/>
          </w:rPr>
          <w:t>25</w:t>
        </w:r>
      </w:ins>
      <w:ins w:id="153" w:author="mslucash" w:date="2014-10-16T08:57:00Z">
        <w:del w:id="154" w:author="Melissa Lucash" w:date="2014-10-16T10:09:00Z">
          <w:r w:rsidR="00DB2816" w:rsidDel="00605E8C">
            <w:rPr>
              <w:noProof/>
              <w:webHidden/>
            </w:rPr>
            <w:delText>25</w:delText>
          </w:r>
        </w:del>
      </w:ins>
      <w:del w:id="155" w:author="Melissa Lucash" w:date="2014-10-16T10:09:00Z">
        <w:r w:rsidR="001D3E25" w:rsidDel="00605E8C">
          <w:rPr>
            <w:noProof/>
            <w:webHidden/>
          </w:rPr>
          <w:delText>24</w:delText>
        </w:r>
      </w:del>
      <w:r w:rsidR="001E2185">
        <w:rPr>
          <w:noProof/>
          <w:webHidden/>
        </w:rPr>
        <w:fldChar w:fldCharType="end"/>
      </w:r>
      <w:r>
        <w:rPr>
          <w:noProof/>
        </w:rPr>
        <w:fldChar w:fldCharType="end"/>
      </w:r>
    </w:p>
    <w:p w14:paraId="753E243F" w14:textId="77777777" w:rsidR="001E2185" w:rsidRDefault="00C93BBC">
      <w:pPr>
        <w:pStyle w:val="TOC3"/>
        <w:tabs>
          <w:tab w:val="left" w:pos="1440"/>
          <w:tab w:val="right" w:leader="dot" w:pos="8976"/>
        </w:tabs>
        <w:rPr>
          <w:rFonts w:asciiTheme="minorHAnsi" w:eastAsiaTheme="minorEastAsia" w:hAnsiTheme="minorHAnsi" w:cstheme="minorBidi"/>
          <w:i w:val="0"/>
          <w:iCs w:val="0"/>
          <w:noProof/>
          <w:sz w:val="22"/>
          <w:szCs w:val="22"/>
        </w:rPr>
      </w:pPr>
      <w:r>
        <w:fldChar w:fldCharType="begin"/>
      </w:r>
      <w:r>
        <w:instrText xml:space="preserve"> HYPERLINK \l "_Toc387757092" </w:instrText>
      </w:r>
      <w:r>
        <w:fldChar w:fldCharType="separate"/>
      </w:r>
      <w:r w:rsidR="001E2185" w:rsidRPr="00BB41D5">
        <w:rPr>
          <w:rStyle w:val="Hyperlink"/>
          <w:noProof/>
        </w:rPr>
        <w:t>2.20.9</w:t>
      </w:r>
      <w:r w:rsidR="001E2185">
        <w:rPr>
          <w:rFonts w:asciiTheme="minorHAnsi" w:eastAsiaTheme="minorEastAsia" w:hAnsiTheme="minorHAnsi" w:cstheme="minorBidi"/>
          <w:i w:val="0"/>
          <w:iCs w:val="0"/>
          <w:noProof/>
          <w:sz w:val="22"/>
          <w:szCs w:val="22"/>
        </w:rPr>
        <w:tab/>
      </w:r>
      <w:r w:rsidR="001E2185" w:rsidRPr="00BB41D5">
        <w:rPr>
          <w:rStyle w:val="Hyperlink"/>
          <w:noProof/>
        </w:rPr>
        <w:t>N volatilization and Denitrification</w:t>
      </w:r>
      <w:r w:rsidR="001E2185">
        <w:rPr>
          <w:noProof/>
          <w:webHidden/>
        </w:rPr>
        <w:tab/>
      </w:r>
      <w:r w:rsidR="001E2185">
        <w:rPr>
          <w:noProof/>
          <w:webHidden/>
        </w:rPr>
        <w:fldChar w:fldCharType="begin"/>
      </w:r>
      <w:r w:rsidR="001E2185">
        <w:rPr>
          <w:noProof/>
          <w:webHidden/>
        </w:rPr>
        <w:instrText xml:space="preserve"> PAGEREF _Toc387757092 \h </w:instrText>
      </w:r>
      <w:r w:rsidR="001E2185">
        <w:rPr>
          <w:noProof/>
          <w:webHidden/>
        </w:rPr>
      </w:r>
      <w:r w:rsidR="001E2185">
        <w:rPr>
          <w:noProof/>
          <w:webHidden/>
        </w:rPr>
        <w:fldChar w:fldCharType="separate"/>
      </w:r>
      <w:ins w:id="156" w:author="Melissa Lucash" w:date="2014-10-16T10:09:00Z">
        <w:r w:rsidR="00605E8C">
          <w:rPr>
            <w:noProof/>
            <w:webHidden/>
          </w:rPr>
          <w:t>25</w:t>
        </w:r>
      </w:ins>
      <w:ins w:id="157" w:author="mslucash" w:date="2014-10-16T08:57:00Z">
        <w:del w:id="158" w:author="Melissa Lucash" w:date="2014-10-16T10:09:00Z">
          <w:r w:rsidR="00DB2816" w:rsidDel="00605E8C">
            <w:rPr>
              <w:noProof/>
              <w:webHidden/>
            </w:rPr>
            <w:delText>26</w:delText>
          </w:r>
        </w:del>
      </w:ins>
      <w:del w:id="159" w:author="Melissa Lucash" w:date="2014-10-16T10:09:00Z">
        <w:r w:rsidR="001D3E25" w:rsidDel="00605E8C">
          <w:rPr>
            <w:noProof/>
            <w:webHidden/>
          </w:rPr>
          <w:delText>24</w:delText>
        </w:r>
      </w:del>
      <w:r w:rsidR="001E2185">
        <w:rPr>
          <w:noProof/>
          <w:webHidden/>
        </w:rPr>
        <w:fldChar w:fldCharType="end"/>
      </w:r>
      <w:r>
        <w:rPr>
          <w:noProof/>
        </w:rPr>
        <w:fldChar w:fldCharType="end"/>
      </w:r>
    </w:p>
    <w:p w14:paraId="6C01720E" w14:textId="77777777" w:rsidR="001E2185" w:rsidRDefault="00C93BBC">
      <w:pPr>
        <w:pStyle w:val="TOC2"/>
        <w:tabs>
          <w:tab w:val="left" w:pos="960"/>
          <w:tab w:val="right" w:leader="dot" w:pos="8976"/>
        </w:tabs>
        <w:rPr>
          <w:rFonts w:asciiTheme="minorHAnsi" w:eastAsiaTheme="minorEastAsia" w:hAnsiTheme="minorHAnsi" w:cstheme="minorBidi"/>
          <w:noProof/>
          <w:sz w:val="22"/>
          <w:szCs w:val="22"/>
        </w:rPr>
      </w:pPr>
      <w:r>
        <w:fldChar w:fldCharType="begin"/>
      </w:r>
      <w:r>
        <w:instrText xml:space="preserve"> HYPERLINK \l "_Toc387757093" </w:instrText>
      </w:r>
      <w:r>
        <w:fldChar w:fldCharType="separate"/>
      </w:r>
      <w:r w:rsidR="001E2185" w:rsidRPr="00BB41D5">
        <w:rPr>
          <w:rStyle w:val="Hyperlink"/>
          <w:noProof/>
        </w:rPr>
        <w:t>2.21</w:t>
      </w:r>
      <w:r w:rsidR="001E2185">
        <w:rPr>
          <w:rFonts w:asciiTheme="minorHAnsi" w:eastAsiaTheme="minorEastAsia" w:hAnsiTheme="minorHAnsi" w:cstheme="minorBidi"/>
          <w:noProof/>
          <w:sz w:val="22"/>
          <w:szCs w:val="22"/>
        </w:rPr>
        <w:tab/>
      </w:r>
      <w:r w:rsidR="001E2185" w:rsidRPr="00BB41D5">
        <w:rPr>
          <w:rStyle w:val="Hyperlink"/>
          <w:noProof/>
        </w:rPr>
        <w:t>Fire Reduction Parameters</w:t>
      </w:r>
      <w:r w:rsidR="001E2185">
        <w:rPr>
          <w:noProof/>
          <w:webHidden/>
        </w:rPr>
        <w:tab/>
      </w:r>
      <w:r w:rsidR="001E2185">
        <w:rPr>
          <w:noProof/>
          <w:webHidden/>
        </w:rPr>
        <w:fldChar w:fldCharType="begin"/>
      </w:r>
      <w:r w:rsidR="001E2185">
        <w:rPr>
          <w:noProof/>
          <w:webHidden/>
        </w:rPr>
        <w:instrText xml:space="preserve"> PAGEREF _Toc387757093 \h </w:instrText>
      </w:r>
      <w:r w:rsidR="001E2185">
        <w:rPr>
          <w:noProof/>
          <w:webHidden/>
        </w:rPr>
      </w:r>
      <w:r w:rsidR="001E2185">
        <w:rPr>
          <w:noProof/>
          <w:webHidden/>
        </w:rPr>
        <w:fldChar w:fldCharType="separate"/>
      </w:r>
      <w:ins w:id="160" w:author="Melissa Lucash" w:date="2014-10-16T10:09:00Z">
        <w:r w:rsidR="00605E8C">
          <w:rPr>
            <w:noProof/>
            <w:webHidden/>
          </w:rPr>
          <w:t>25</w:t>
        </w:r>
      </w:ins>
      <w:ins w:id="161" w:author="mslucash" w:date="2014-10-16T08:57:00Z">
        <w:del w:id="162" w:author="Melissa Lucash" w:date="2014-10-16T10:09:00Z">
          <w:r w:rsidR="00DB2816" w:rsidDel="00605E8C">
            <w:rPr>
              <w:noProof/>
              <w:webHidden/>
            </w:rPr>
            <w:delText>26</w:delText>
          </w:r>
        </w:del>
      </w:ins>
      <w:del w:id="163" w:author="Melissa Lucash" w:date="2014-10-16T10:09:00Z">
        <w:r w:rsidR="001D3E25" w:rsidDel="00605E8C">
          <w:rPr>
            <w:noProof/>
            <w:webHidden/>
          </w:rPr>
          <w:delText>24</w:delText>
        </w:r>
      </w:del>
      <w:r w:rsidR="001E2185">
        <w:rPr>
          <w:noProof/>
          <w:webHidden/>
        </w:rPr>
        <w:fldChar w:fldCharType="end"/>
      </w:r>
      <w:r>
        <w:rPr>
          <w:noProof/>
        </w:rPr>
        <w:fldChar w:fldCharType="end"/>
      </w:r>
    </w:p>
    <w:p w14:paraId="0E8175F4" w14:textId="77777777" w:rsidR="001E2185" w:rsidRDefault="00C93BBC">
      <w:pPr>
        <w:pStyle w:val="TOC3"/>
        <w:tabs>
          <w:tab w:val="left" w:pos="1440"/>
          <w:tab w:val="right" w:leader="dot" w:pos="8976"/>
        </w:tabs>
        <w:rPr>
          <w:rFonts w:asciiTheme="minorHAnsi" w:eastAsiaTheme="minorEastAsia" w:hAnsiTheme="minorHAnsi" w:cstheme="minorBidi"/>
          <w:i w:val="0"/>
          <w:iCs w:val="0"/>
          <w:noProof/>
          <w:sz w:val="22"/>
          <w:szCs w:val="22"/>
        </w:rPr>
      </w:pPr>
      <w:r>
        <w:fldChar w:fldCharType="begin"/>
      </w:r>
      <w:r>
        <w:instrText xml:space="preserve"> HYPERLINK \l "_Toc387757094" </w:instrText>
      </w:r>
      <w:r>
        <w:fldChar w:fldCharType="separate"/>
      </w:r>
      <w:r w:rsidR="001E2185" w:rsidRPr="00BB41D5">
        <w:rPr>
          <w:rStyle w:val="Hyperlink"/>
          <w:noProof/>
        </w:rPr>
        <w:t>2.21.1</w:t>
      </w:r>
      <w:r w:rsidR="001E2185">
        <w:rPr>
          <w:rFonts w:asciiTheme="minorHAnsi" w:eastAsiaTheme="minorEastAsia" w:hAnsiTheme="minorHAnsi" w:cstheme="minorBidi"/>
          <w:i w:val="0"/>
          <w:iCs w:val="0"/>
          <w:noProof/>
          <w:sz w:val="22"/>
          <w:szCs w:val="22"/>
        </w:rPr>
        <w:tab/>
      </w:r>
      <w:r w:rsidR="001E2185" w:rsidRPr="00BB41D5">
        <w:rPr>
          <w:rStyle w:val="Hyperlink"/>
          <w:noProof/>
        </w:rPr>
        <w:t>Fire Severity</w:t>
      </w:r>
      <w:r w:rsidR="001E2185">
        <w:rPr>
          <w:noProof/>
          <w:webHidden/>
        </w:rPr>
        <w:tab/>
      </w:r>
      <w:r w:rsidR="001E2185">
        <w:rPr>
          <w:noProof/>
          <w:webHidden/>
        </w:rPr>
        <w:fldChar w:fldCharType="begin"/>
      </w:r>
      <w:r w:rsidR="001E2185">
        <w:rPr>
          <w:noProof/>
          <w:webHidden/>
        </w:rPr>
        <w:instrText xml:space="preserve"> PAGEREF _Toc387757094 \h </w:instrText>
      </w:r>
      <w:r w:rsidR="001E2185">
        <w:rPr>
          <w:noProof/>
          <w:webHidden/>
        </w:rPr>
      </w:r>
      <w:r w:rsidR="001E2185">
        <w:rPr>
          <w:noProof/>
          <w:webHidden/>
        </w:rPr>
        <w:fldChar w:fldCharType="separate"/>
      </w:r>
      <w:ins w:id="164" w:author="Melissa Lucash" w:date="2014-10-16T10:09:00Z">
        <w:r w:rsidR="00605E8C">
          <w:rPr>
            <w:noProof/>
            <w:webHidden/>
          </w:rPr>
          <w:t>25</w:t>
        </w:r>
      </w:ins>
      <w:ins w:id="165" w:author="mslucash" w:date="2014-10-16T08:57:00Z">
        <w:del w:id="166" w:author="Melissa Lucash" w:date="2014-10-16T10:09:00Z">
          <w:r w:rsidR="00DB2816" w:rsidDel="00605E8C">
            <w:rPr>
              <w:noProof/>
              <w:webHidden/>
            </w:rPr>
            <w:delText>26</w:delText>
          </w:r>
        </w:del>
      </w:ins>
      <w:del w:id="167" w:author="Melissa Lucash" w:date="2014-10-16T10:09:00Z">
        <w:r w:rsidR="001D3E25" w:rsidDel="00605E8C">
          <w:rPr>
            <w:noProof/>
            <w:webHidden/>
          </w:rPr>
          <w:delText>24</w:delText>
        </w:r>
      </w:del>
      <w:r w:rsidR="001E2185">
        <w:rPr>
          <w:noProof/>
          <w:webHidden/>
        </w:rPr>
        <w:fldChar w:fldCharType="end"/>
      </w:r>
      <w:r>
        <w:rPr>
          <w:noProof/>
        </w:rPr>
        <w:fldChar w:fldCharType="end"/>
      </w:r>
    </w:p>
    <w:p w14:paraId="1796D6A7" w14:textId="77777777" w:rsidR="001E2185" w:rsidRDefault="001F45A2">
      <w:pPr>
        <w:pStyle w:val="TOC3"/>
        <w:tabs>
          <w:tab w:val="left" w:pos="1440"/>
          <w:tab w:val="right" w:leader="dot" w:pos="8976"/>
        </w:tabs>
        <w:rPr>
          <w:rFonts w:asciiTheme="minorHAnsi" w:eastAsiaTheme="minorEastAsia" w:hAnsiTheme="minorHAnsi" w:cstheme="minorBidi"/>
          <w:i w:val="0"/>
          <w:iCs w:val="0"/>
          <w:noProof/>
          <w:sz w:val="22"/>
          <w:szCs w:val="22"/>
        </w:rPr>
      </w:pPr>
      <w:r>
        <w:fldChar w:fldCharType="begin"/>
      </w:r>
      <w:r>
        <w:instrText xml:space="preserve"> HYPERLINK \l "_Toc387757095" </w:instrText>
      </w:r>
      <w:r>
        <w:fldChar w:fldCharType="separate"/>
      </w:r>
      <w:r w:rsidR="001E2185" w:rsidRPr="00BB41D5">
        <w:rPr>
          <w:rStyle w:val="Hyperlink"/>
          <w:noProof/>
        </w:rPr>
        <w:t>2.21.2</w:t>
      </w:r>
      <w:r w:rsidR="001E2185">
        <w:rPr>
          <w:rFonts w:asciiTheme="minorHAnsi" w:eastAsiaTheme="minorEastAsia" w:hAnsiTheme="minorHAnsi" w:cstheme="minorBidi"/>
          <w:i w:val="0"/>
          <w:iCs w:val="0"/>
          <w:noProof/>
          <w:sz w:val="22"/>
          <w:szCs w:val="22"/>
        </w:rPr>
        <w:tab/>
      </w:r>
      <w:r w:rsidR="001E2185" w:rsidRPr="00BB41D5">
        <w:rPr>
          <w:rStyle w:val="Hyperlink"/>
          <w:noProof/>
        </w:rPr>
        <w:t>Wood Reduction</w:t>
      </w:r>
      <w:r w:rsidR="001E2185">
        <w:rPr>
          <w:noProof/>
          <w:webHidden/>
        </w:rPr>
        <w:tab/>
      </w:r>
      <w:r w:rsidR="001E2185">
        <w:rPr>
          <w:noProof/>
          <w:webHidden/>
        </w:rPr>
        <w:fldChar w:fldCharType="begin"/>
      </w:r>
      <w:r w:rsidR="001E2185">
        <w:rPr>
          <w:noProof/>
          <w:webHidden/>
        </w:rPr>
        <w:instrText xml:space="preserve"> PAGEREF _Toc387757095 \h </w:instrText>
      </w:r>
      <w:r w:rsidR="001E2185">
        <w:rPr>
          <w:noProof/>
          <w:webHidden/>
        </w:rPr>
      </w:r>
      <w:r w:rsidR="001E2185">
        <w:rPr>
          <w:noProof/>
          <w:webHidden/>
        </w:rPr>
        <w:fldChar w:fldCharType="separate"/>
      </w:r>
      <w:ins w:id="168" w:author="Melissa Lucash" w:date="2014-10-16T10:09:00Z">
        <w:r w:rsidR="00605E8C">
          <w:rPr>
            <w:noProof/>
            <w:webHidden/>
          </w:rPr>
          <w:t>26</w:t>
        </w:r>
      </w:ins>
      <w:ins w:id="169" w:author="mslucash" w:date="2014-10-16T08:57:00Z">
        <w:del w:id="170" w:author="Melissa Lucash" w:date="2014-10-16T10:09:00Z">
          <w:r w:rsidR="00DB2816" w:rsidDel="00605E8C">
            <w:rPr>
              <w:noProof/>
              <w:webHidden/>
            </w:rPr>
            <w:delText>26</w:delText>
          </w:r>
        </w:del>
      </w:ins>
      <w:del w:id="171" w:author="Melissa Lucash" w:date="2014-10-16T10:09:00Z">
        <w:r w:rsidR="00771B7C" w:rsidDel="00605E8C">
          <w:rPr>
            <w:noProof/>
            <w:webHidden/>
          </w:rPr>
          <w:delText>25</w:delText>
        </w:r>
      </w:del>
      <w:r w:rsidR="001E2185">
        <w:rPr>
          <w:noProof/>
          <w:webHidden/>
        </w:rPr>
        <w:fldChar w:fldCharType="end"/>
      </w:r>
      <w:r>
        <w:rPr>
          <w:noProof/>
        </w:rPr>
        <w:fldChar w:fldCharType="end"/>
      </w:r>
    </w:p>
    <w:p w14:paraId="10B58350" w14:textId="77777777" w:rsidR="001E2185" w:rsidRDefault="00C93BBC">
      <w:pPr>
        <w:pStyle w:val="TOC3"/>
        <w:tabs>
          <w:tab w:val="left" w:pos="1440"/>
          <w:tab w:val="right" w:leader="dot" w:pos="8976"/>
        </w:tabs>
        <w:rPr>
          <w:rFonts w:asciiTheme="minorHAnsi" w:eastAsiaTheme="minorEastAsia" w:hAnsiTheme="minorHAnsi" w:cstheme="minorBidi"/>
          <w:i w:val="0"/>
          <w:iCs w:val="0"/>
          <w:noProof/>
          <w:sz w:val="22"/>
          <w:szCs w:val="22"/>
        </w:rPr>
      </w:pPr>
      <w:r>
        <w:fldChar w:fldCharType="begin"/>
      </w:r>
      <w:r>
        <w:instrText xml:space="preserve"> HYPERLINK \l "_Toc387757096" </w:instrText>
      </w:r>
      <w:r>
        <w:fldChar w:fldCharType="separate"/>
      </w:r>
      <w:r w:rsidR="001E2185" w:rsidRPr="00BB41D5">
        <w:rPr>
          <w:rStyle w:val="Hyperlink"/>
          <w:noProof/>
        </w:rPr>
        <w:t>2.21.3</w:t>
      </w:r>
      <w:r w:rsidR="001E2185">
        <w:rPr>
          <w:rFonts w:asciiTheme="minorHAnsi" w:eastAsiaTheme="minorEastAsia" w:hAnsiTheme="minorHAnsi" w:cstheme="minorBidi"/>
          <w:i w:val="0"/>
          <w:iCs w:val="0"/>
          <w:noProof/>
          <w:sz w:val="22"/>
          <w:szCs w:val="22"/>
        </w:rPr>
        <w:tab/>
      </w:r>
      <w:r w:rsidR="001E2185" w:rsidRPr="00BB41D5">
        <w:rPr>
          <w:rStyle w:val="Hyperlink"/>
          <w:noProof/>
        </w:rPr>
        <w:t>Litter Reduction</w:t>
      </w:r>
      <w:r w:rsidR="001E2185">
        <w:rPr>
          <w:noProof/>
          <w:webHidden/>
        </w:rPr>
        <w:tab/>
      </w:r>
      <w:r w:rsidR="001E2185">
        <w:rPr>
          <w:noProof/>
          <w:webHidden/>
        </w:rPr>
        <w:fldChar w:fldCharType="begin"/>
      </w:r>
      <w:r w:rsidR="001E2185">
        <w:rPr>
          <w:noProof/>
          <w:webHidden/>
        </w:rPr>
        <w:instrText xml:space="preserve"> PAGEREF _Toc387757096 \h </w:instrText>
      </w:r>
      <w:r w:rsidR="001E2185">
        <w:rPr>
          <w:noProof/>
          <w:webHidden/>
        </w:rPr>
      </w:r>
      <w:r w:rsidR="001E2185">
        <w:rPr>
          <w:noProof/>
          <w:webHidden/>
        </w:rPr>
        <w:fldChar w:fldCharType="separate"/>
      </w:r>
      <w:ins w:id="172" w:author="Melissa Lucash" w:date="2014-10-16T10:09:00Z">
        <w:r w:rsidR="00605E8C">
          <w:rPr>
            <w:noProof/>
            <w:webHidden/>
          </w:rPr>
          <w:t>26</w:t>
        </w:r>
      </w:ins>
      <w:ins w:id="173" w:author="mslucash" w:date="2014-10-16T08:57:00Z">
        <w:del w:id="174" w:author="Melissa Lucash" w:date="2014-10-16T10:09:00Z">
          <w:r w:rsidR="00DB2816" w:rsidDel="00605E8C">
            <w:rPr>
              <w:noProof/>
              <w:webHidden/>
            </w:rPr>
            <w:delText>26</w:delText>
          </w:r>
        </w:del>
      </w:ins>
      <w:del w:id="175" w:author="Melissa Lucash" w:date="2014-10-16T10:09:00Z">
        <w:r w:rsidR="001D3E25" w:rsidDel="00605E8C">
          <w:rPr>
            <w:noProof/>
            <w:webHidden/>
          </w:rPr>
          <w:delText>25</w:delText>
        </w:r>
      </w:del>
      <w:r w:rsidR="001E2185">
        <w:rPr>
          <w:noProof/>
          <w:webHidden/>
        </w:rPr>
        <w:fldChar w:fldCharType="end"/>
      </w:r>
      <w:r>
        <w:rPr>
          <w:noProof/>
        </w:rPr>
        <w:fldChar w:fldCharType="end"/>
      </w:r>
    </w:p>
    <w:p w14:paraId="1E7B41D9" w14:textId="77777777" w:rsidR="001E2185" w:rsidRDefault="00C93BBC">
      <w:pPr>
        <w:pStyle w:val="TOC2"/>
        <w:tabs>
          <w:tab w:val="left" w:pos="960"/>
          <w:tab w:val="right" w:leader="dot" w:pos="8976"/>
        </w:tabs>
        <w:rPr>
          <w:rFonts w:asciiTheme="minorHAnsi" w:eastAsiaTheme="minorEastAsia" w:hAnsiTheme="minorHAnsi" w:cstheme="minorBidi"/>
          <w:noProof/>
          <w:sz w:val="22"/>
          <w:szCs w:val="22"/>
        </w:rPr>
      </w:pPr>
      <w:r>
        <w:fldChar w:fldCharType="begin"/>
      </w:r>
      <w:r>
        <w:instrText xml:space="preserve"> HYPERLINK \l "_Toc387757097" </w:instrText>
      </w:r>
      <w:r>
        <w:fldChar w:fldCharType="separate"/>
      </w:r>
      <w:r w:rsidR="001E2185" w:rsidRPr="00BB41D5">
        <w:rPr>
          <w:rStyle w:val="Hyperlink"/>
          <w:noProof/>
        </w:rPr>
        <w:t>2.22</w:t>
      </w:r>
      <w:r w:rsidR="001E2185">
        <w:rPr>
          <w:rFonts w:asciiTheme="minorHAnsi" w:eastAsiaTheme="minorEastAsia" w:hAnsiTheme="minorHAnsi" w:cstheme="minorBidi"/>
          <w:noProof/>
          <w:sz w:val="22"/>
          <w:szCs w:val="22"/>
        </w:rPr>
        <w:tab/>
      </w:r>
      <w:r w:rsidR="001E2185" w:rsidRPr="00BB41D5">
        <w:rPr>
          <w:rStyle w:val="Hyperlink"/>
          <w:noProof/>
        </w:rPr>
        <w:t>Harvest Reduction Parameters</w:t>
      </w:r>
      <w:r w:rsidR="001E2185">
        <w:rPr>
          <w:noProof/>
          <w:webHidden/>
        </w:rPr>
        <w:tab/>
      </w:r>
      <w:r w:rsidR="001E2185">
        <w:rPr>
          <w:noProof/>
          <w:webHidden/>
        </w:rPr>
        <w:fldChar w:fldCharType="begin"/>
      </w:r>
      <w:r w:rsidR="001E2185">
        <w:rPr>
          <w:noProof/>
          <w:webHidden/>
        </w:rPr>
        <w:instrText xml:space="preserve"> PAGEREF _Toc387757097 \h </w:instrText>
      </w:r>
      <w:r w:rsidR="001E2185">
        <w:rPr>
          <w:noProof/>
          <w:webHidden/>
        </w:rPr>
      </w:r>
      <w:r w:rsidR="001E2185">
        <w:rPr>
          <w:noProof/>
          <w:webHidden/>
        </w:rPr>
        <w:fldChar w:fldCharType="separate"/>
      </w:r>
      <w:ins w:id="176" w:author="Melissa Lucash" w:date="2014-10-16T10:09:00Z">
        <w:r w:rsidR="00605E8C">
          <w:rPr>
            <w:noProof/>
            <w:webHidden/>
          </w:rPr>
          <w:t>26</w:t>
        </w:r>
      </w:ins>
      <w:ins w:id="177" w:author="mslucash" w:date="2014-10-16T08:57:00Z">
        <w:del w:id="178" w:author="Melissa Lucash" w:date="2014-10-16T10:09:00Z">
          <w:r w:rsidR="00DB2816" w:rsidDel="00605E8C">
            <w:rPr>
              <w:noProof/>
              <w:webHidden/>
            </w:rPr>
            <w:delText>26</w:delText>
          </w:r>
        </w:del>
      </w:ins>
      <w:del w:id="179" w:author="Melissa Lucash" w:date="2014-10-16T10:09:00Z">
        <w:r w:rsidR="001D3E25" w:rsidDel="00605E8C">
          <w:rPr>
            <w:noProof/>
            <w:webHidden/>
          </w:rPr>
          <w:delText>25</w:delText>
        </w:r>
      </w:del>
      <w:r w:rsidR="001E2185">
        <w:rPr>
          <w:noProof/>
          <w:webHidden/>
        </w:rPr>
        <w:fldChar w:fldCharType="end"/>
      </w:r>
      <w:r>
        <w:rPr>
          <w:noProof/>
        </w:rPr>
        <w:fldChar w:fldCharType="end"/>
      </w:r>
    </w:p>
    <w:p w14:paraId="7999D4A1" w14:textId="77777777" w:rsidR="001E2185" w:rsidRDefault="00C93BBC">
      <w:pPr>
        <w:pStyle w:val="TOC3"/>
        <w:tabs>
          <w:tab w:val="left" w:pos="1440"/>
          <w:tab w:val="right" w:leader="dot" w:pos="8976"/>
        </w:tabs>
        <w:rPr>
          <w:rFonts w:asciiTheme="minorHAnsi" w:eastAsiaTheme="minorEastAsia" w:hAnsiTheme="minorHAnsi" w:cstheme="minorBidi"/>
          <w:i w:val="0"/>
          <w:iCs w:val="0"/>
          <w:noProof/>
          <w:sz w:val="22"/>
          <w:szCs w:val="22"/>
        </w:rPr>
      </w:pPr>
      <w:r>
        <w:fldChar w:fldCharType="begin"/>
      </w:r>
      <w:r>
        <w:instrText xml:space="preserve"> HYPERLINK \l "_Toc387757098" </w:instrText>
      </w:r>
      <w:r>
        <w:fldChar w:fldCharType="separate"/>
      </w:r>
      <w:r w:rsidR="001E2185" w:rsidRPr="00BB41D5">
        <w:rPr>
          <w:rStyle w:val="Hyperlink"/>
          <w:noProof/>
        </w:rPr>
        <w:t>2.22.1</w:t>
      </w:r>
      <w:r w:rsidR="001E2185">
        <w:rPr>
          <w:rFonts w:asciiTheme="minorHAnsi" w:eastAsiaTheme="minorEastAsia" w:hAnsiTheme="minorHAnsi" w:cstheme="minorBidi"/>
          <w:i w:val="0"/>
          <w:iCs w:val="0"/>
          <w:noProof/>
          <w:sz w:val="22"/>
          <w:szCs w:val="22"/>
        </w:rPr>
        <w:tab/>
      </w:r>
      <w:r w:rsidR="001E2185" w:rsidRPr="00BB41D5">
        <w:rPr>
          <w:rStyle w:val="Hyperlink"/>
          <w:noProof/>
        </w:rPr>
        <w:t>Prescription Name</w:t>
      </w:r>
      <w:r w:rsidR="001E2185">
        <w:rPr>
          <w:noProof/>
          <w:webHidden/>
        </w:rPr>
        <w:tab/>
      </w:r>
      <w:r w:rsidR="001E2185">
        <w:rPr>
          <w:noProof/>
          <w:webHidden/>
        </w:rPr>
        <w:fldChar w:fldCharType="begin"/>
      </w:r>
      <w:r w:rsidR="001E2185">
        <w:rPr>
          <w:noProof/>
          <w:webHidden/>
        </w:rPr>
        <w:instrText xml:space="preserve"> PAGEREF _Toc387757098 \h </w:instrText>
      </w:r>
      <w:r w:rsidR="001E2185">
        <w:rPr>
          <w:noProof/>
          <w:webHidden/>
        </w:rPr>
      </w:r>
      <w:r w:rsidR="001E2185">
        <w:rPr>
          <w:noProof/>
          <w:webHidden/>
        </w:rPr>
        <w:fldChar w:fldCharType="separate"/>
      </w:r>
      <w:ins w:id="180" w:author="Melissa Lucash" w:date="2014-10-16T10:09:00Z">
        <w:r w:rsidR="00605E8C">
          <w:rPr>
            <w:noProof/>
            <w:webHidden/>
          </w:rPr>
          <w:t>26</w:t>
        </w:r>
      </w:ins>
      <w:ins w:id="181" w:author="mslucash" w:date="2014-10-16T08:57:00Z">
        <w:del w:id="182" w:author="Melissa Lucash" w:date="2014-10-16T10:09:00Z">
          <w:r w:rsidR="00DB2816" w:rsidDel="00605E8C">
            <w:rPr>
              <w:noProof/>
              <w:webHidden/>
            </w:rPr>
            <w:delText>27</w:delText>
          </w:r>
        </w:del>
      </w:ins>
      <w:del w:id="183" w:author="Melissa Lucash" w:date="2014-10-16T10:09:00Z">
        <w:r w:rsidR="001D3E25" w:rsidDel="00605E8C">
          <w:rPr>
            <w:noProof/>
            <w:webHidden/>
          </w:rPr>
          <w:delText>25</w:delText>
        </w:r>
      </w:del>
      <w:r w:rsidR="001E2185">
        <w:rPr>
          <w:noProof/>
          <w:webHidden/>
        </w:rPr>
        <w:fldChar w:fldCharType="end"/>
      </w:r>
      <w:r>
        <w:rPr>
          <w:noProof/>
        </w:rPr>
        <w:fldChar w:fldCharType="end"/>
      </w:r>
    </w:p>
    <w:p w14:paraId="1D7F2A8A" w14:textId="77777777" w:rsidR="001E2185" w:rsidRDefault="00C93BBC">
      <w:pPr>
        <w:pStyle w:val="TOC3"/>
        <w:tabs>
          <w:tab w:val="left" w:pos="1440"/>
          <w:tab w:val="right" w:leader="dot" w:pos="8976"/>
        </w:tabs>
        <w:rPr>
          <w:rFonts w:asciiTheme="minorHAnsi" w:eastAsiaTheme="minorEastAsia" w:hAnsiTheme="minorHAnsi" w:cstheme="minorBidi"/>
          <w:i w:val="0"/>
          <w:iCs w:val="0"/>
          <w:noProof/>
          <w:sz w:val="22"/>
          <w:szCs w:val="22"/>
        </w:rPr>
      </w:pPr>
      <w:r>
        <w:fldChar w:fldCharType="begin"/>
      </w:r>
      <w:r>
        <w:instrText xml:space="preserve"> HYPERLINK \l "_Toc387757099" </w:instrText>
      </w:r>
      <w:r>
        <w:fldChar w:fldCharType="separate"/>
      </w:r>
      <w:r w:rsidR="001E2185" w:rsidRPr="00BB41D5">
        <w:rPr>
          <w:rStyle w:val="Hyperlink"/>
          <w:noProof/>
        </w:rPr>
        <w:t>2.22.2</w:t>
      </w:r>
      <w:r w:rsidR="001E2185">
        <w:rPr>
          <w:rFonts w:asciiTheme="minorHAnsi" w:eastAsiaTheme="minorEastAsia" w:hAnsiTheme="minorHAnsi" w:cstheme="minorBidi"/>
          <w:i w:val="0"/>
          <w:iCs w:val="0"/>
          <w:noProof/>
          <w:sz w:val="22"/>
          <w:szCs w:val="22"/>
        </w:rPr>
        <w:tab/>
      </w:r>
      <w:r w:rsidR="001E2185" w:rsidRPr="00BB41D5">
        <w:rPr>
          <w:rStyle w:val="Hyperlink"/>
          <w:noProof/>
        </w:rPr>
        <w:t>Wood Reduction</w:t>
      </w:r>
      <w:r w:rsidR="001E2185">
        <w:rPr>
          <w:noProof/>
          <w:webHidden/>
        </w:rPr>
        <w:tab/>
      </w:r>
      <w:r w:rsidR="001E2185">
        <w:rPr>
          <w:noProof/>
          <w:webHidden/>
        </w:rPr>
        <w:fldChar w:fldCharType="begin"/>
      </w:r>
      <w:r w:rsidR="001E2185">
        <w:rPr>
          <w:noProof/>
          <w:webHidden/>
        </w:rPr>
        <w:instrText xml:space="preserve"> PAGEREF _Toc387757099 \h </w:instrText>
      </w:r>
      <w:r w:rsidR="001E2185">
        <w:rPr>
          <w:noProof/>
          <w:webHidden/>
        </w:rPr>
      </w:r>
      <w:r w:rsidR="001E2185">
        <w:rPr>
          <w:noProof/>
          <w:webHidden/>
        </w:rPr>
        <w:fldChar w:fldCharType="separate"/>
      </w:r>
      <w:ins w:id="184" w:author="Melissa Lucash" w:date="2014-10-16T10:09:00Z">
        <w:r w:rsidR="00605E8C">
          <w:rPr>
            <w:noProof/>
            <w:webHidden/>
          </w:rPr>
          <w:t>26</w:t>
        </w:r>
      </w:ins>
      <w:ins w:id="185" w:author="mslucash" w:date="2014-10-16T08:57:00Z">
        <w:del w:id="186" w:author="Melissa Lucash" w:date="2014-10-16T10:09:00Z">
          <w:r w:rsidR="00DB2816" w:rsidDel="00605E8C">
            <w:rPr>
              <w:noProof/>
              <w:webHidden/>
            </w:rPr>
            <w:delText>27</w:delText>
          </w:r>
        </w:del>
      </w:ins>
      <w:del w:id="187" w:author="Melissa Lucash" w:date="2014-10-16T10:09:00Z">
        <w:r w:rsidR="001D3E25" w:rsidDel="00605E8C">
          <w:rPr>
            <w:noProof/>
            <w:webHidden/>
          </w:rPr>
          <w:delText>25</w:delText>
        </w:r>
      </w:del>
      <w:r w:rsidR="001E2185">
        <w:rPr>
          <w:noProof/>
          <w:webHidden/>
        </w:rPr>
        <w:fldChar w:fldCharType="end"/>
      </w:r>
      <w:r>
        <w:rPr>
          <w:noProof/>
        </w:rPr>
        <w:fldChar w:fldCharType="end"/>
      </w:r>
    </w:p>
    <w:p w14:paraId="328FA1F6" w14:textId="77777777" w:rsidR="001E2185" w:rsidRDefault="00C93BBC">
      <w:pPr>
        <w:pStyle w:val="TOC3"/>
        <w:tabs>
          <w:tab w:val="left" w:pos="1440"/>
          <w:tab w:val="right" w:leader="dot" w:pos="8976"/>
        </w:tabs>
        <w:rPr>
          <w:rFonts w:asciiTheme="minorHAnsi" w:eastAsiaTheme="minorEastAsia" w:hAnsiTheme="minorHAnsi" w:cstheme="minorBidi"/>
          <w:i w:val="0"/>
          <w:iCs w:val="0"/>
          <w:noProof/>
          <w:sz w:val="22"/>
          <w:szCs w:val="22"/>
        </w:rPr>
      </w:pPr>
      <w:r>
        <w:fldChar w:fldCharType="begin"/>
      </w:r>
      <w:r>
        <w:instrText xml:space="preserve"> HYPERLINK \l "_Toc387757100" </w:instrText>
      </w:r>
      <w:r>
        <w:fldChar w:fldCharType="separate"/>
      </w:r>
      <w:r w:rsidR="001E2185" w:rsidRPr="00BB41D5">
        <w:rPr>
          <w:rStyle w:val="Hyperlink"/>
          <w:noProof/>
        </w:rPr>
        <w:t>2.22.3</w:t>
      </w:r>
      <w:r w:rsidR="001E2185">
        <w:rPr>
          <w:rFonts w:asciiTheme="minorHAnsi" w:eastAsiaTheme="minorEastAsia" w:hAnsiTheme="minorHAnsi" w:cstheme="minorBidi"/>
          <w:i w:val="0"/>
          <w:iCs w:val="0"/>
          <w:noProof/>
          <w:sz w:val="22"/>
          <w:szCs w:val="22"/>
        </w:rPr>
        <w:tab/>
      </w:r>
      <w:r w:rsidR="001E2185" w:rsidRPr="00BB41D5">
        <w:rPr>
          <w:rStyle w:val="Hyperlink"/>
          <w:noProof/>
        </w:rPr>
        <w:t>Litter Reduction</w:t>
      </w:r>
      <w:r w:rsidR="001E2185">
        <w:rPr>
          <w:noProof/>
          <w:webHidden/>
        </w:rPr>
        <w:tab/>
      </w:r>
      <w:r w:rsidR="001E2185">
        <w:rPr>
          <w:noProof/>
          <w:webHidden/>
        </w:rPr>
        <w:fldChar w:fldCharType="begin"/>
      </w:r>
      <w:r w:rsidR="001E2185">
        <w:rPr>
          <w:noProof/>
          <w:webHidden/>
        </w:rPr>
        <w:instrText xml:space="preserve"> PAGEREF _Toc387757100 \h </w:instrText>
      </w:r>
      <w:r w:rsidR="001E2185">
        <w:rPr>
          <w:noProof/>
          <w:webHidden/>
        </w:rPr>
      </w:r>
      <w:r w:rsidR="001E2185">
        <w:rPr>
          <w:noProof/>
          <w:webHidden/>
        </w:rPr>
        <w:fldChar w:fldCharType="separate"/>
      </w:r>
      <w:ins w:id="188" w:author="Melissa Lucash" w:date="2014-10-16T10:09:00Z">
        <w:r w:rsidR="00605E8C">
          <w:rPr>
            <w:noProof/>
            <w:webHidden/>
          </w:rPr>
          <w:t>26</w:t>
        </w:r>
      </w:ins>
      <w:ins w:id="189" w:author="mslucash" w:date="2014-10-16T08:57:00Z">
        <w:del w:id="190" w:author="Melissa Lucash" w:date="2014-10-16T10:09:00Z">
          <w:r w:rsidR="00DB2816" w:rsidDel="00605E8C">
            <w:rPr>
              <w:noProof/>
              <w:webHidden/>
            </w:rPr>
            <w:delText>27</w:delText>
          </w:r>
        </w:del>
      </w:ins>
      <w:del w:id="191" w:author="Melissa Lucash" w:date="2014-10-16T10:09:00Z">
        <w:r w:rsidR="001D3E25" w:rsidDel="00605E8C">
          <w:rPr>
            <w:noProof/>
            <w:webHidden/>
          </w:rPr>
          <w:delText>25</w:delText>
        </w:r>
      </w:del>
      <w:r w:rsidR="001E2185">
        <w:rPr>
          <w:noProof/>
          <w:webHidden/>
        </w:rPr>
        <w:fldChar w:fldCharType="end"/>
      </w:r>
      <w:r>
        <w:rPr>
          <w:noProof/>
        </w:rPr>
        <w:fldChar w:fldCharType="end"/>
      </w:r>
    </w:p>
    <w:p w14:paraId="4B452C30" w14:textId="77777777" w:rsidR="001E2185" w:rsidRDefault="00C93BBC">
      <w:pPr>
        <w:pStyle w:val="TOC2"/>
        <w:tabs>
          <w:tab w:val="left" w:pos="960"/>
          <w:tab w:val="right" w:leader="dot" w:pos="8976"/>
        </w:tabs>
        <w:rPr>
          <w:rFonts w:asciiTheme="minorHAnsi" w:eastAsiaTheme="minorEastAsia" w:hAnsiTheme="minorHAnsi" w:cstheme="minorBidi"/>
          <w:noProof/>
          <w:sz w:val="22"/>
          <w:szCs w:val="22"/>
        </w:rPr>
      </w:pPr>
      <w:r>
        <w:fldChar w:fldCharType="begin"/>
      </w:r>
      <w:r>
        <w:instrText xml:space="preserve"> HYPERLINK \l "_Toc387757101" </w:instrText>
      </w:r>
      <w:r>
        <w:fldChar w:fldCharType="separate"/>
      </w:r>
      <w:r w:rsidR="001E2185" w:rsidRPr="00BB41D5">
        <w:rPr>
          <w:rStyle w:val="Hyperlink"/>
          <w:noProof/>
        </w:rPr>
        <w:t>2.23</w:t>
      </w:r>
      <w:r w:rsidR="001E2185">
        <w:rPr>
          <w:rFonts w:asciiTheme="minorHAnsi" w:eastAsiaTheme="minorEastAsia" w:hAnsiTheme="minorHAnsi" w:cstheme="minorBidi"/>
          <w:noProof/>
          <w:sz w:val="22"/>
          <w:szCs w:val="22"/>
        </w:rPr>
        <w:tab/>
      </w:r>
      <w:r w:rsidR="001E2185" w:rsidRPr="00BB41D5">
        <w:rPr>
          <w:rStyle w:val="Hyperlink"/>
          <w:noProof/>
        </w:rPr>
        <w:t>Ecoregion-dependent Species Parameters</w:t>
      </w:r>
      <w:r w:rsidR="001E2185">
        <w:rPr>
          <w:noProof/>
          <w:webHidden/>
        </w:rPr>
        <w:tab/>
      </w:r>
      <w:r w:rsidR="001E2185">
        <w:rPr>
          <w:noProof/>
          <w:webHidden/>
        </w:rPr>
        <w:fldChar w:fldCharType="begin"/>
      </w:r>
      <w:r w:rsidR="001E2185">
        <w:rPr>
          <w:noProof/>
          <w:webHidden/>
        </w:rPr>
        <w:instrText xml:space="preserve"> PAGEREF _Toc387757101 \h </w:instrText>
      </w:r>
      <w:r w:rsidR="001E2185">
        <w:rPr>
          <w:noProof/>
          <w:webHidden/>
        </w:rPr>
      </w:r>
      <w:r w:rsidR="001E2185">
        <w:rPr>
          <w:noProof/>
          <w:webHidden/>
        </w:rPr>
        <w:fldChar w:fldCharType="separate"/>
      </w:r>
      <w:ins w:id="192" w:author="Melissa Lucash" w:date="2014-10-16T10:09:00Z">
        <w:r w:rsidR="00605E8C">
          <w:rPr>
            <w:noProof/>
            <w:webHidden/>
          </w:rPr>
          <w:t>26</w:t>
        </w:r>
      </w:ins>
      <w:ins w:id="193" w:author="mslucash" w:date="2014-10-16T08:57:00Z">
        <w:del w:id="194" w:author="Melissa Lucash" w:date="2014-10-16T10:09:00Z">
          <w:r w:rsidR="00DB2816" w:rsidDel="00605E8C">
            <w:rPr>
              <w:noProof/>
              <w:webHidden/>
            </w:rPr>
            <w:delText>27</w:delText>
          </w:r>
        </w:del>
      </w:ins>
      <w:del w:id="195" w:author="Melissa Lucash" w:date="2014-10-16T10:09:00Z">
        <w:r w:rsidR="001D3E25" w:rsidDel="00605E8C">
          <w:rPr>
            <w:noProof/>
            <w:webHidden/>
          </w:rPr>
          <w:delText>25</w:delText>
        </w:r>
      </w:del>
      <w:r w:rsidR="001E2185">
        <w:rPr>
          <w:noProof/>
          <w:webHidden/>
        </w:rPr>
        <w:fldChar w:fldCharType="end"/>
      </w:r>
      <w:r>
        <w:rPr>
          <w:noProof/>
        </w:rPr>
        <w:fldChar w:fldCharType="end"/>
      </w:r>
    </w:p>
    <w:p w14:paraId="37BD14C4" w14:textId="77777777" w:rsidR="001E2185" w:rsidRDefault="00C93BBC">
      <w:pPr>
        <w:pStyle w:val="TOC3"/>
        <w:tabs>
          <w:tab w:val="left" w:pos="1440"/>
          <w:tab w:val="right" w:leader="dot" w:pos="8976"/>
        </w:tabs>
        <w:rPr>
          <w:rFonts w:asciiTheme="minorHAnsi" w:eastAsiaTheme="minorEastAsia" w:hAnsiTheme="minorHAnsi" w:cstheme="minorBidi"/>
          <w:i w:val="0"/>
          <w:iCs w:val="0"/>
          <w:noProof/>
          <w:sz w:val="22"/>
          <w:szCs w:val="22"/>
        </w:rPr>
      </w:pPr>
      <w:r>
        <w:fldChar w:fldCharType="begin"/>
      </w:r>
      <w:r>
        <w:instrText xml:space="preserve"> HYPERLINK \l "_Toc387757102" </w:instrText>
      </w:r>
      <w:r>
        <w:fldChar w:fldCharType="separate"/>
      </w:r>
      <w:r w:rsidR="001E2185" w:rsidRPr="00BB41D5">
        <w:rPr>
          <w:rStyle w:val="Hyperlink"/>
          <w:noProof/>
        </w:rPr>
        <w:t>2.23.1</w:t>
      </w:r>
      <w:r w:rsidR="001E2185">
        <w:rPr>
          <w:rFonts w:asciiTheme="minorHAnsi" w:eastAsiaTheme="minorEastAsia" w:hAnsiTheme="minorHAnsi" w:cstheme="minorBidi"/>
          <w:i w:val="0"/>
          <w:iCs w:val="0"/>
          <w:noProof/>
          <w:sz w:val="22"/>
          <w:szCs w:val="22"/>
        </w:rPr>
        <w:tab/>
      </w:r>
      <w:r w:rsidR="001E2185" w:rsidRPr="00BB41D5">
        <w:rPr>
          <w:rStyle w:val="Hyperlink"/>
          <w:noProof/>
        </w:rPr>
        <w:t>First Row – Ecoregions</w:t>
      </w:r>
      <w:r w:rsidR="001E2185">
        <w:rPr>
          <w:noProof/>
          <w:webHidden/>
        </w:rPr>
        <w:tab/>
      </w:r>
      <w:r w:rsidR="001E2185">
        <w:rPr>
          <w:noProof/>
          <w:webHidden/>
        </w:rPr>
        <w:fldChar w:fldCharType="begin"/>
      </w:r>
      <w:r w:rsidR="001E2185">
        <w:rPr>
          <w:noProof/>
          <w:webHidden/>
        </w:rPr>
        <w:instrText xml:space="preserve"> PAGEREF _Toc387757102 \h </w:instrText>
      </w:r>
      <w:r w:rsidR="001E2185">
        <w:rPr>
          <w:noProof/>
          <w:webHidden/>
        </w:rPr>
      </w:r>
      <w:r w:rsidR="001E2185">
        <w:rPr>
          <w:noProof/>
          <w:webHidden/>
        </w:rPr>
        <w:fldChar w:fldCharType="separate"/>
      </w:r>
      <w:ins w:id="196" w:author="Melissa Lucash" w:date="2014-10-16T10:09:00Z">
        <w:r w:rsidR="00605E8C">
          <w:rPr>
            <w:noProof/>
            <w:webHidden/>
          </w:rPr>
          <w:t>27</w:t>
        </w:r>
      </w:ins>
      <w:ins w:id="197" w:author="mslucash" w:date="2014-10-16T08:57:00Z">
        <w:del w:id="198" w:author="Melissa Lucash" w:date="2014-10-16T10:09:00Z">
          <w:r w:rsidR="00DB2816" w:rsidDel="00605E8C">
            <w:rPr>
              <w:noProof/>
              <w:webHidden/>
            </w:rPr>
            <w:delText>27</w:delText>
          </w:r>
        </w:del>
      </w:ins>
      <w:del w:id="199" w:author="Melissa Lucash" w:date="2014-10-16T10:09:00Z">
        <w:r w:rsidR="001D3E25" w:rsidDel="00605E8C">
          <w:rPr>
            <w:noProof/>
            <w:webHidden/>
          </w:rPr>
          <w:delText>26</w:delText>
        </w:r>
      </w:del>
      <w:r w:rsidR="001E2185">
        <w:rPr>
          <w:noProof/>
          <w:webHidden/>
        </w:rPr>
        <w:fldChar w:fldCharType="end"/>
      </w:r>
      <w:r>
        <w:rPr>
          <w:noProof/>
        </w:rPr>
        <w:fldChar w:fldCharType="end"/>
      </w:r>
    </w:p>
    <w:p w14:paraId="6BD2692F" w14:textId="77777777" w:rsidR="001E2185" w:rsidRDefault="00C93BBC">
      <w:pPr>
        <w:pStyle w:val="TOC3"/>
        <w:tabs>
          <w:tab w:val="left" w:pos="1440"/>
          <w:tab w:val="right" w:leader="dot" w:pos="8976"/>
        </w:tabs>
        <w:rPr>
          <w:rFonts w:asciiTheme="minorHAnsi" w:eastAsiaTheme="minorEastAsia" w:hAnsiTheme="minorHAnsi" w:cstheme="minorBidi"/>
          <w:i w:val="0"/>
          <w:iCs w:val="0"/>
          <w:noProof/>
          <w:sz w:val="22"/>
          <w:szCs w:val="22"/>
        </w:rPr>
      </w:pPr>
      <w:r>
        <w:fldChar w:fldCharType="begin"/>
      </w:r>
      <w:r>
        <w:instrText xml:space="preserve"> HYPERLINK \l "_Toc387757103" </w:instrText>
      </w:r>
      <w:r>
        <w:fldChar w:fldCharType="separate"/>
      </w:r>
      <w:r w:rsidR="001E2185" w:rsidRPr="00BB41D5">
        <w:rPr>
          <w:rStyle w:val="Hyperlink"/>
          <w:noProof/>
        </w:rPr>
        <w:t>2.23.2</w:t>
      </w:r>
      <w:r w:rsidR="001E2185">
        <w:rPr>
          <w:rFonts w:asciiTheme="minorHAnsi" w:eastAsiaTheme="minorEastAsia" w:hAnsiTheme="minorHAnsi" w:cstheme="minorBidi"/>
          <w:i w:val="0"/>
          <w:iCs w:val="0"/>
          <w:noProof/>
          <w:sz w:val="22"/>
          <w:szCs w:val="22"/>
        </w:rPr>
        <w:tab/>
      </w:r>
      <w:r w:rsidR="001E2185" w:rsidRPr="00BB41D5">
        <w:rPr>
          <w:rStyle w:val="Hyperlink"/>
          <w:noProof/>
        </w:rPr>
        <w:t>Other Rows – Species Parameters</w:t>
      </w:r>
      <w:r w:rsidR="001E2185">
        <w:rPr>
          <w:noProof/>
          <w:webHidden/>
        </w:rPr>
        <w:tab/>
      </w:r>
      <w:r w:rsidR="001E2185">
        <w:rPr>
          <w:noProof/>
          <w:webHidden/>
        </w:rPr>
        <w:fldChar w:fldCharType="begin"/>
      </w:r>
      <w:r w:rsidR="001E2185">
        <w:rPr>
          <w:noProof/>
          <w:webHidden/>
        </w:rPr>
        <w:instrText xml:space="preserve"> PAGEREF _Toc387757103 \h </w:instrText>
      </w:r>
      <w:r w:rsidR="001E2185">
        <w:rPr>
          <w:noProof/>
          <w:webHidden/>
        </w:rPr>
      </w:r>
      <w:r w:rsidR="001E2185">
        <w:rPr>
          <w:noProof/>
          <w:webHidden/>
        </w:rPr>
        <w:fldChar w:fldCharType="separate"/>
      </w:r>
      <w:ins w:id="200" w:author="Melissa Lucash" w:date="2014-10-16T10:09:00Z">
        <w:r w:rsidR="00605E8C">
          <w:rPr>
            <w:noProof/>
            <w:webHidden/>
          </w:rPr>
          <w:t>27</w:t>
        </w:r>
      </w:ins>
      <w:ins w:id="201" w:author="mslucash" w:date="2014-10-16T08:57:00Z">
        <w:del w:id="202" w:author="Melissa Lucash" w:date="2014-10-16T10:09:00Z">
          <w:r w:rsidR="00DB2816" w:rsidDel="00605E8C">
            <w:rPr>
              <w:noProof/>
              <w:webHidden/>
            </w:rPr>
            <w:delText>28</w:delText>
          </w:r>
        </w:del>
      </w:ins>
      <w:del w:id="203" w:author="Melissa Lucash" w:date="2014-10-16T10:09:00Z">
        <w:r w:rsidR="001D3E25" w:rsidDel="00605E8C">
          <w:rPr>
            <w:noProof/>
            <w:webHidden/>
          </w:rPr>
          <w:delText>26</w:delText>
        </w:r>
      </w:del>
      <w:r w:rsidR="001E2185">
        <w:rPr>
          <w:noProof/>
          <w:webHidden/>
        </w:rPr>
        <w:fldChar w:fldCharType="end"/>
      </w:r>
      <w:r>
        <w:rPr>
          <w:noProof/>
        </w:rPr>
        <w:fldChar w:fldCharType="end"/>
      </w:r>
    </w:p>
    <w:p w14:paraId="021A22F2" w14:textId="77777777" w:rsidR="001E2185" w:rsidRDefault="00C93BBC">
      <w:pPr>
        <w:pStyle w:val="TOC3"/>
        <w:tabs>
          <w:tab w:val="left" w:pos="1440"/>
          <w:tab w:val="right" w:leader="dot" w:pos="8976"/>
        </w:tabs>
        <w:rPr>
          <w:rFonts w:asciiTheme="minorHAnsi" w:eastAsiaTheme="minorEastAsia" w:hAnsiTheme="minorHAnsi" w:cstheme="minorBidi"/>
          <w:i w:val="0"/>
          <w:iCs w:val="0"/>
          <w:noProof/>
          <w:sz w:val="22"/>
          <w:szCs w:val="22"/>
        </w:rPr>
      </w:pPr>
      <w:r>
        <w:fldChar w:fldCharType="begin"/>
      </w:r>
      <w:r>
        <w:instrText xml:space="preserve"> HYPERLINK \l "_Toc387757104" </w:instrText>
      </w:r>
      <w:r>
        <w:fldChar w:fldCharType="separate"/>
      </w:r>
      <w:r w:rsidR="001E2185" w:rsidRPr="00BB41D5">
        <w:rPr>
          <w:rStyle w:val="Hyperlink"/>
          <w:noProof/>
        </w:rPr>
        <w:t>2.23.3</w:t>
      </w:r>
      <w:r w:rsidR="001E2185">
        <w:rPr>
          <w:rFonts w:asciiTheme="minorHAnsi" w:eastAsiaTheme="minorEastAsia" w:hAnsiTheme="minorHAnsi" w:cstheme="minorBidi"/>
          <w:i w:val="0"/>
          <w:iCs w:val="0"/>
          <w:noProof/>
          <w:sz w:val="22"/>
          <w:szCs w:val="22"/>
        </w:rPr>
        <w:tab/>
      </w:r>
      <w:r w:rsidR="001E2185" w:rsidRPr="00BB41D5">
        <w:rPr>
          <w:rStyle w:val="Hyperlink"/>
          <w:noProof/>
        </w:rPr>
        <w:t>MaximumMonthlyANPP Table</w:t>
      </w:r>
      <w:r w:rsidR="001E2185">
        <w:rPr>
          <w:noProof/>
          <w:webHidden/>
        </w:rPr>
        <w:tab/>
      </w:r>
      <w:r w:rsidR="001E2185">
        <w:rPr>
          <w:noProof/>
          <w:webHidden/>
        </w:rPr>
        <w:fldChar w:fldCharType="begin"/>
      </w:r>
      <w:r w:rsidR="001E2185">
        <w:rPr>
          <w:noProof/>
          <w:webHidden/>
        </w:rPr>
        <w:instrText xml:space="preserve"> PAGEREF _Toc387757104 \h </w:instrText>
      </w:r>
      <w:r w:rsidR="001E2185">
        <w:rPr>
          <w:noProof/>
          <w:webHidden/>
        </w:rPr>
      </w:r>
      <w:r w:rsidR="001E2185">
        <w:rPr>
          <w:noProof/>
          <w:webHidden/>
        </w:rPr>
        <w:fldChar w:fldCharType="separate"/>
      </w:r>
      <w:ins w:id="204" w:author="Melissa Lucash" w:date="2014-10-16T10:09:00Z">
        <w:r w:rsidR="00605E8C">
          <w:rPr>
            <w:noProof/>
            <w:webHidden/>
          </w:rPr>
          <w:t>27</w:t>
        </w:r>
      </w:ins>
      <w:ins w:id="205" w:author="mslucash" w:date="2014-10-16T08:57:00Z">
        <w:del w:id="206" w:author="Melissa Lucash" w:date="2014-10-16T10:09:00Z">
          <w:r w:rsidR="00DB2816" w:rsidDel="00605E8C">
            <w:rPr>
              <w:noProof/>
              <w:webHidden/>
            </w:rPr>
            <w:delText>28</w:delText>
          </w:r>
        </w:del>
      </w:ins>
      <w:del w:id="207" w:author="Melissa Lucash" w:date="2014-10-16T10:09:00Z">
        <w:r w:rsidR="001D3E25" w:rsidDel="00605E8C">
          <w:rPr>
            <w:noProof/>
            <w:webHidden/>
          </w:rPr>
          <w:delText>26</w:delText>
        </w:r>
      </w:del>
      <w:r w:rsidR="001E2185">
        <w:rPr>
          <w:noProof/>
          <w:webHidden/>
        </w:rPr>
        <w:fldChar w:fldCharType="end"/>
      </w:r>
      <w:r>
        <w:rPr>
          <w:noProof/>
        </w:rPr>
        <w:fldChar w:fldCharType="end"/>
      </w:r>
    </w:p>
    <w:p w14:paraId="3FBB3C8F" w14:textId="77777777" w:rsidR="001E2185" w:rsidRDefault="00C93BBC">
      <w:pPr>
        <w:pStyle w:val="TOC3"/>
        <w:tabs>
          <w:tab w:val="left" w:pos="1440"/>
          <w:tab w:val="right" w:leader="dot" w:pos="8976"/>
        </w:tabs>
        <w:rPr>
          <w:rFonts w:asciiTheme="minorHAnsi" w:eastAsiaTheme="minorEastAsia" w:hAnsiTheme="minorHAnsi" w:cstheme="minorBidi"/>
          <w:i w:val="0"/>
          <w:iCs w:val="0"/>
          <w:noProof/>
          <w:sz w:val="22"/>
          <w:szCs w:val="22"/>
        </w:rPr>
      </w:pPr>
      <w:r>
        <w:fldChar w:fldCharType="begin"/>
      </w:r>
      <w:r>
        <w:instrText xml:space="preserve"> HYPERLINK \l "_Toc387757105" </w:instrText>
      </w:r>
      <w:r>
        <w:fldChar w:fldCharType="separate"/>
      </w:r>
      <w:r w:rsidR="001E2185" w:rsidRPr="00BB41D5">
        <w:rPr>
          <w:rStyle w:val="Hyperlink"/>
          <w:noProof/>
        </w:rPr>
        <w:t>2.23.4</w:t>
      </w:r>
      <w:r w:rsidR="001E2185">
        <w:rPr>
          <w:rFonts w:asciiTheme="minorHAnsi" w:eastAsiaTheme="minorEastAsia" w:hAnsiTheme="minorHAnsi" w:cstheme="minorBidi"/>
          <w:i w:val="0"/>
          <w:iCs w:val="0"/>
          <w:noProof/>
          <w:sz w:val="22"/>
          <w:szCs w:val="22"/>
        </w:rPr>
        <w:tab/>
      </w:r>
      <w:r w:rsidR="001E2185" w:rsidRPr="00BB41D5">
        <w:rPr>
          <w:rStyle w:val="Hyperlink"/>
          <w:noProof/>
        </w:rPr>
        <w:t>MaximumBiomass Table</w:t>
      </w:r>
      <w:r w:rsidR="001E2185">
        <w:rPr>
          <w:noProof/>
          <w:webHidden/>
        </w:rPr>
        <w:tab/>
      </w:r>
      <w:r w:rsidR="001E2185">
        <w:rPr>
          <w:noProof/>
          <w:webHidden/>
        </w:rPr>
        <w:fldChar w:fldCharType="begin"/>
      </w:r>
      <w:r w:rsidR="001E2185">
        <w:rPr>
          <w:noProof/>
          <w:webHidden/>
        </w:rPr>
        <w:instrText xml:space="preserve"> PAGEREF _Toc387757105 \h </w:instrText>
      </w:r>
      <w:r w:rsidR="001E2185">
        <w:rPr>
          <w:noProof/>
          <w:webHidden/>
        </w:rPr>
      </w:r>
      <w:r w:rsidR="001E2185">
        <w:rPr>
          <w:noProof/>
          <w:webHidden/>
        </w:rPr>
        <w:fldChar w:fldCharType="separate"/>
      </w:r>
      <w:ins w:id="208" w:author="Melissa Lucash" w:date="2014-10-16T10:09:00Z">
        <w:r w:rsidR="00605E8C">
          <w:rPr>
            <w:noProof/>
            <w:webHidden/>
          </w:rPr>
          <w:t>27</w:t>
        </w:r>
      </w:ins>
      <w:ins w:id="209" w:author="mslucash" w:date="2014-10-16T08:57:00Z">
        <w:del w:id="210" w:author="Melissa Lucash" w:date="2014-10-16T10:09:00Z">
          <w:r w:rsidR="00DB2816" w:rsidDel="00605E8C">
            <w:rPr>
              <w:noProof/>
              <w:webHidden/>
            </w:rPr>
            <w:delText>28</w:delText>
          </w:r>
        </w:del>
      </w:ins>
      <w:del w:id="211" w:author="Melissa Lucash" w:date="2014-10-16T10:09:00Z">
        <w:r w:rsidR="001D3E25" w:rsidDel="00605E8C">
          <w:rPr>
            <w:noProof/>
            <w:webHidden/>
          </w:rPr>
          <w:delText>27</w:delText>
        </w:r>
      </w:del>
      <w:r w:rsidR="001E2185">
        <w:rPr>
          <w:noProof/>
          <w:webHidden/>
        </w:rPr>
        <w:fldChar w:fldCharType="end"/>
      </w:r>
      <w:r>
        <w:rPr>
          <w:noProof/>
        </w:rPr>
        <w:fldChar w:fldCharType="end"/>
      </w:r>
    </w:p>
    <w:p w14:paraId="0D0F1EF5" w14:textId="77777777" w:rsidR="001E2185" w:rsidRDefault="00C93BBC">
      <w:pPr>
        <w:pStyle w:val="TOC2"/>
        <w:tabs>
          <w:tab w:val="left" w:pos="960"/>
          <w:tab w:val="right" w:leader="dot" w:pos="8976"/>
        </w:tabs>
        <w:rPr>
          <w:rFonts w:asciiTheme="minorHAnsi" w:eastAsiaTheme="minorEastAsia" w:hAnsiTheme="minorHAnsi" w:cstheme="minorBidi"/>
          <w:noProof/>
          <w:sz w:val="22"/>
          <w:szCs w:val="22"/>
        </w:rPr>
      </w:pPr>
      <w:r>
        <w:fldChar w:fldCharType="begin"/>
      </w:r>
      <w:r>
        <w:instrText xml:space="preserve"> HYPERLINK \l "_Toc387757106" </w:instrText>
      </w:r>
      <w:r>
        <w:fldChar w:fldCharType="separate"/>
      </w:r>
      <w:r w:rsidR="001E2185" w:rsidRPr="00BB41D5">
        <w:rPr>
          <w:rStyle w:val="Hyperlink"/>
          <w:noProof/>
        </w:rPr>
        <w:t>2.24</w:t>
      </w:r>
      <w:r w:rsidR="001E2185">
        <w:rPr>
          <w:rFonts w:asciiTheme="minorHAnsi" w:eastAsiaTheme="minorEastAsia" w:hAnsiTheme="minorHAnsi" w:cstheme="minorBidi"/>
          <w:noProof/>
          <w:sz w:val="22"/>
          <w:szCs w:val="22"/>
        </w:rPr>
        <w:tab/>
      </w:r>
      <w:r w:rsidR="001E2185" w:rsidRPr="00BB41D5">
        <w:rPr>
          <w:rStyle w:val="Hyperlink"/>
          <w:noProof/>
        </w:rPr>
        <w:t>AgeOnlyDisturbances:BiomassParameters</w:t>
      </w:r>
      <w:r w:rsidR="001E2185">
        <w:rPr>
          <w:noProof/>
          <w:webHidden/>
        </w:rPr>
        <w:tab/>
      </w:r>
      <w:r w:rsidR="001E2185">
        <w:rPr>
          <w:noProof/>
          <w:webHidden/>
        </w:rPr>
        <w:fldChar w:fldCharType="begin"/>
      </w:r>
      <w:r w:rsidR="001E2185">
        <w:rPr>
          <w:noProof/>
          <w:webHidden/>
        </w:rPr>
        <w:instrText xml:space="preserve"> PAGEREF _Toc387757106 \h </w:instrText>
      </w:r>
      <w:r w:rsidR="001E2185">
        <w:rPr>
          <w:noProof/>
          <w:webHidden/>
        </w:rPr>
      </w:r>
      <w:r w:rsidR="001E2185">
        <w:rPr>
          <w:noProof/>
          <w:webHidden/>
        </w:rPr>
        <w:fldChar w:fldCharType="separate"/>
      </w:r>
      <w:ins w:id="212" w:author="Melissa Lucash" w:date="2014-10-16T10:09:00Z">
        <w:r w:rsidR="00605E8C">
          <w:rPr>
            <w:noProof/>
            <w:webHidden/>
          </w:rPr>
          <w:t>28</w:t>
        </w:r>
      </w:ins>
      <w:ins w:id="213" w:author="mslucash" w:date="2014-10-16T08:57:00Z">
        <w:del w:id="214" w:author="Melissa Lucash" w:date="2014-10-16T10:09:00Z">
          <w:r w:rsidR="00DB2816" w:rsidDel="00605E8C">
            <w:rPr>
              <w:noProof/>
              <w:webHidden/>
            </w:rPr>
            <w:delText>28</w:delText>
          </w:r>
        </w:del>
      </w:ins>
      <w:del w:id="215" w:author="Melissa Lucash" w:date="2014-10-16T10:09:00Z">
        <w:r w:rsidR="001D3E25" w:rsidDel="00605E8C">
          <w:rPr>
            <w:noProof/>
            <w:webHidden/>
          </w:rPr>
          <w:delText>27</w:delText>
        </w:r>
      </w:del>
      <w:r w:rsidR="001E2185">
        <w:rPr>
          <w:noProof/>
          <w:webHidden/>
        </w:rPr>
        <w:fldChar w:fldCharType="end"/>
      </w:r>
      <w:r>
        <w:rPr>
          <w:noProof/>
        </w:rPr>
        <w:fldChar w:fldCharType="end"/>
      </w:r>
    </w:p>
    <w:p w14:paraId="182361CA" w14:textId="77777777" w:rsidR="001E2185" w:rsidRDefault="00C93BBC">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instrText xml:space="preserve"> HYPERLINK \l "_Toc387757107" </w:instrText>
      </w:r>
      <w:r>
        <w:fldChar w:fldCharType="separate"/>
      </w:r>
      <w:r w:rsidR="001E2185" w:rsidRPr="00BB41D5">
        <w:rPr>
          <w:rStyle w:val="Hyperlink"/>
          <w:noProof/>
        </w:rPr>
        <w:t>3</w:t>
      </w:r>
      <w:r w:rsidR="001E2185">
        <w:rPr>
          <w:rFonts w:asciiTheme="minorHAnsi" w:eastAsiaTheme="minorEastAsia" w:hAnsiTheme="minorHAnsi" w:cstheme="minorBidi"/>
          <w:b w:val="0"/>
          <w:bCs w:val="0"/>
          <w:caps w:val="0"/>
          <w:noProof/>
          <w:sz w:val="22"/>
          <w:szCs w:val="22"/>
        </w:rPr>
        <w:tab/>
      </w:r>
      <w:r w:rsidR="001E2185" w:rsidRPr="00BB41D5">
        <w:rPr>
          <w:rStyle w:val="Hyperlink"/>
          <w:noProof/>
        </w:rPr>
        <w:t>Output Files</w:t>
      </w:r>
      <w:r w:rsidR="001E2185">
        <w:rPr>
          <w:noProof/>
          <w:webHidden/>
        </w:rPr>
        <w:tab/>
      </w:r>
      <w:r w:rsidR="001E2185">
        <w:rPr>
          <w:noProof/>
          <w:webHidden/>
        </w:rPr>
        <w:fldChar w:fldCharType="begin"/>
      </w:r>
      <w:r w:rsidR="001E2185">
        <w:rPr>
          <w:noProof/>
          <w:webHidden/>
        </w:rPr>
        <w:instrText xml:space="preserve"> PAGEREF _Toc387757107 \h </w:instrText>
      </w:r>
      <w:r w:rsidR="001E2185">
        <w:rPr>
          <w:noProof/>
          <w:webHidden/>
        </w:rPr>
      </w:r>
      <w:r w:rsidR="001E2185">
        <w:rPr>
          <w:noProof/>
          <w:webHidden/>
        </w:rPr>
        <w:fldChar w:fldCharType="separate"/>
      </w:r>
      <w:ins w:id="216" w:author="Melissa Lucash" w:date="2014-10-16T10:09:00Z">
        <w:r w:rsidR="00605E8C">
          <w:rPr>
            <w:noProof/>
            <w:webHidden/>
          </w:rPr>
          <w:t>29</w:t>
        </w:r>
      </w:ins>
      <w:ins w:id="217" w:author="mslucash" w:date="2014-10-16T08:57:00Z">
        <w:del w:id="218" w:author="Melissa Lucash" w:date="2014-10-16T10:09:00Z">
          <w:r w:rsidR="00DB2816" w:rsidDel="00605E8C">
            <w:rPr>
              <w:noProof/>
              <w:webHidden/>
            </w:rPr>
            <w:delText>30</w:delText>
          </w:r>
        </w:del>
      </w:ins>
      <w:del w:id="219" w:author="Melissa Lucash" w:date="2014-10-16T10:09:00Z">
        <w:r w:rsidR="001D3E25" w:rsidDel="00605E8C">
          <w:rPr>
            <w:noProof/>
            <w:webHidden/>
          </w:rPr>
          <w:delText>28</w:delText>
        </w:r>
      </w:del>
      <w:r w:rsidR="001E2185">
        <w:rPr>
          <w:noProof/>
          <w:webHidden/>
        </w:rPr>
        <w:fldChar w:fldCharType="end"/>
      </w:r>
      <w:r>
        <w:rPr>
          <w:noProof/>
        </w:rPr>
        <w:fldChar w:fldCharType="end"/>
      </w:r>
    </w:p>
    <w:p w14:paraId="206B527C" w14:textId="77777777" w:rsidR="001E2185" w:rsidRDefault="00C93BBC">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instrText xml:space="preserve"> HYPERLINK \l "_Toc387757108" </w:instrText>
      </w:r>
      <w:r>
        <w:fldChar w:fldCharType="separate"/>
      </w:r>
      <w:r w:rsidR="001E2185" w:rsidRPr="00BB41D5">
        <w:rPr>
          <w:rStyle w:val="Hyperlink"/>
          <w:noProof/>
        </w:rPr>
        <w:t>4</w:t>
      </w:r>
      <w:r w:rsidR="001E2185">
        <w:rPr>
          <w:rFonts w:asciiTheme="minorHAnsi" w:eastAsiaTheme="minorEastAsia" w:hAnsiTheme="minorHAnsi" w:cstheme="minorBidi"/>
          <w:b w:val="0"/>
          <w:bCs w:val="0"/>
          <w:caps w:val="0"/>
          <w:noProof/>
          <w:sz w:val="22"/>
          <w:szCs w:val="22"/>
        </w:rPr>
        <w:tab/>
      </w:r>
      <w:r w:rsidR="001E2185" w:rsidRPr="00BB41D5">
        <w:rPr>
          <w:rStyle w:val="Hyperlink"/>
          <w:noProof/>
        </w:rPr>
        <w:t>Initial Communities Input File</w:t>
      </w:r>
      <w:r w:rsidR="001E2185">
        <w:rPr>
          <w:noProof/>
          <w:webHidden/>
        </w:rPr>
        <w:tab/>
      </w:r>
      <w:r w:rsidR="001E2185">
        <w:rPr>
          <w:noProof/>
          <w:webHidden/>
        </w:rPr>
        <w:fldChar w:fldCharType="begin"/>
      </w:r>
      <w:r w:rsidR="001E2185">
        <w:rPr>
          <w:noProof/>
          <w:webHidden/>
        </w:rPr>
        <w:instrText xml:space="preserve"> PAGEREF _Toc387757108 \h </w:instrText>
      </w:r>
      <w:r w:rsidR="001E2185">
        <w:rPr>
          <w:noProof/>
          <w:webHidden/>
        </w:rPr>
      </w:r>
      <w:r w:rsidR="001E2185">
        <w:rPr>
          <w:noProof/>
          <w:webHidden/>
        </w:rPr>
        <w:fldChar w:fldCharType="separate"/>
      </w:r>
      <w:ins w:id="220" w:author="Melissa Lucash" w:date="2014-10-16T10:09:00Z">
        <w:r w:rsidR="00605E8C">
          <w:rPr>
            <w:noProof/>
            <w:webHidden/>
          </w:rPr>
          <w:t>30</w:t>
        </w:r>
      </w:ins>
      <w:ins w:id="221" w:author="mslucash" w:date="2014-10-16T08:57:00Z">
        <w:del w:id="222" w:author="Melissa Lucash" w:date="2014-10-16T10:09:00Z">
          <w:r w:rsidR="00DB2816" w:rsidDel="00605E8C">
            <w:rPr>
              <w:noProof/>
              <w:webHidden/>
            </w:rPr>
            <w:delText>31</w:delText>
          </w:r>
        </w:del>
      </w:ins>
      <w:del w:id="223" w:author="Melissa Lucash" w:date="2014-10-16T10:09:00Z">
        <w:r w:rsidR="001D3E25" w:rsidDel="00605E8C">
          <w:rPr>
            <w:noProof/>
            <w:webHidden/>
          </w:rPr>
          <w:delText>29</w:delText>
        </w:r>
      </w:del>
      <w:r w:rsidR="001E2185">
        <w:rPr>
          <w:noProof/>
          <w:webHidden/>
        </w:rPr>
        <w:fldChar w:fldCharType="end"/>
      </w:r>
      <w:r>
        <w:rPr>
          <w:noProof/>
        </w:rPr>
        <w:fldChar w:fldCharType="end"/>
      </w:r>
    </w:p>
    <w:p w14:paraId="50481931" w14:textId="77777777" w:rsidR="001E2185" w:rsidRDefault="00C93BBC">
      <w:pPr>
        <w:pStyle w:val="TOC2"/>
        <w:tabs>
          <w:tab w:val="left" w:pos="720"/>
          <w:tab w:val="right" w:leader="dot" w:pos="8976"/>
        </w:tabs>
        <w:rPr>
          <w:rFonts w:asciiTheme="minorHAnsi" w:eastAsiaTheme="minorEastAsia" w:hAnsiTheme="minorHAnsi" w:cstheme="minorBidi"/>
          <w:noProof/>
          <w:sz w:val="22"/>
          <w:szCs w:val="22"/>
        </w:rPr>
      </w:pPr>
      <w:r>
        <w:lastRenderedPageBreak/>
        <w:fldChar w:fldCharType="begin"/>
      </w:r>
      <w:r>
        <w:instrText xml:space="preserve"> HYPERLINK \l "_Toc387757109" </w:instrText>
      </w:r>
      <w:r>
        <w:fldChar w:fldCharType="separate"/>
      </w:r>
      <w:r w:rsidR="001E2185" w:rsidRPr="00BB41D5">
        <w:rPr>
          <w:rStyle w:val="Hyperlink"/>
          <w:noProof/>
        </w:rPr>
        <w:t>4.1</w:t>
      </w:r>
      <w:r w:rsidR="001E2185">
        <w:rPr>
          <w:rFonts w:asciiTheme="minorHAnsi" w:eastAsiaTheme="minorEastAsia" w:hAnsiTheme="minorHAnsi" w:cstheme="minorBidi"/>
          <w:noProof/>
          <w:sz w:val="22"/>
          <w:szCs w:val="22"/>
        </w:rPr>
        <w:tab/>
      </w:r>
      <w:r w:rsidR="001E2185" w:rsidRPr="00BB41D5">
        <w:rPr>
          <w:rStyle w:val="Hyperlink"/>
          <w:noProof/>
        </w:rPr>
        <w:t>Example File</w:t>
      </w:r>
      <w:r w:rsidR="001E2185">
        <w:rPr>
          <w:noProof/>
          <w:webHidden/>
        </w:rPr>
        <w:tab/>
      </w:r>
      <w:r w:rsidR="001E2185">
        <w:rPr>
          <w:noProof/>
          <w:webHidden/>
        </w:rPr>
        <w:fldChar w:fldCharType="begin"/>
      </w:r>
      <w:r w:rsidR="001E2185">
        <w:rPr>
          <w:noProof/>
          <w:webHidden/>
        </w:rPr>
        <w:instrText xml:space="preserve"> PAGEREF _Toc387757109 \h </w:instrText>
      </w:r>
      <w:r w:rsidR="001E2185">
        <w:rPr>
          <w:noProof/>
          <w:webHidden/>
        </w:rPr>
      </w:r>
      <w:r w:rsidR="001E2185">
        <w:rPr>
          <w:noProof/>
          <w:webHidden/>
        </w:rPr>
        <w:fldChar w:fldCharType="separate"/>
      </w:r>
      <w:ins w:id="224" w:author="Melissa Lucash" w:date="2014-10-16T10:09:00Z">
        <w:r w:rsidR="00605E8C">
          <w:rPr>
            <w:noProof/>
            <w:webHidden/>
          </w:rPr>
          <w:t>30</w:t>
        </w:r>
      </w:ins>
      <w:ins w:id="225" w:author="mslucash" w:date="2014-10-16T08:57:00Z">
        <w:del w:id="226" w:author="Melissa Lucash" w:date="2014-10-16T10:09:00Z">
          <w:r w:rsidR="00DB2816" w:rsidDel="00605E8C">
            <w:rPr>
              <w:noProof/>
              <w:webHidden/>
            </w:rPr>
            <w:delText>31</w:delText>
          </w:r>
        </w:del>
      </w:ins>
      <w:del w:id="227" w:author="Melissa Lucash" w:date="2014-10-16T10:09:00Z">
        <w:r w:rsidR="001D3E25" w:rsidDel="00605E8C">
          <w:rPr>
            <w:noProof/>
            <w:webHidden/>
          </w:rPr>
          <w:delText>29</w:delText>
        </w:r>
      </w:del>
      <w:r w:rsidR="001E2185">
        <w:rPr>
          <w:noProof/>
          <w:webHidden/>
        </w:rPr>
        <w:fldChar w:fldCharType="end"/>
      </w:r>
      <w:r>
        <w:rPr>
          <w:noProof/>
        </w:rPr>
        <w:fldChar w:fldCharType="end"/>
      </w:r>
    </w:p>
    <w:p w14:paraId="78FB44D7" w14:textId="77777777" w:rsidR="001E2185" w:rsidRDefault="00C93BBC">
      <w:pPr>
        <w:pStyle w:val="TOC2"/>
        <w:tabs>
          <w:tab w:val="left" w:pos="720"/>
          <w:tab w:val="right" w:leader="dot" w:pos="8976"/>
        </w:tabs>
        <w:rPr>
          <w:rFonts w:asciiTheme="minorHAnsi" w:eastAsiaTheme="minorEastAsia" w:hAnsiTheme="minorHAnsi" w:cstheme="minorBidi"/>
          <w:noProof/>
          <w:sz w:val="22"/>
          <w:szCs w:val="22"/>
        </w:rPr>
      </w:pPr>
      <w:r>
        <w:fldChar w:fldCharType="begin"/>
      </w:r>
      <w:r>
        <w:instrText xml:space="preserve"> HYPERLINK \l "_Toc387757110" </w:instrText>
      </w:r>
      <w:r>
        <w:fldChar w:fldCharType="separate"/>
      </w:r>
      <w:r w:rsidR="001E2185" w:rsidRPr="00BB41D5">
        <w:rPr>
          <w:rStyle w:val="Hyperlink"/>
          <w:noProof/>
        </w:rPr>
        <w:t>4.2</w:t>
      </w:r>
      <w:r w:rsidR="001E2185">
        <w:rPr>
          <w:rFonts w:asciiTheme="minorHAnsi" w:eastAsiaTheme="minorEastAsia" w:hAnsiTheme="minorHAnsi" w:cstheme="minorBidi"/>
          <w:noProof/>
          <w:sz w:val="22"/>
          <w:szCs w:val="22"/>
        </w:rPr>
        <w:tab/>
      </w:r>
      <w:r w:rsidR="001E2185" w:rsidRPr="00BB41D5">
        <w:rPr>
          <w:rStyle w:val="Hyperlink"/>
          <w:noProof/>
        </w:rPr>
        <w:t>LandisData</w:t>
      </w:r>
      <w:r w:rsidR="001E2185">
        <w:rPr>
          <w:noProof/>
          <w:webHidden/>
        </w:rPr>
        <w:tab/>
      </w:r>
      <w:r w:rsidR="001E2185">
        <w:rPr>
          <w:noProof/>
          <w:webHidden/>
        </w:rPr>
        <w:fldChar w:fldCharType="begin"/>
      </w:r>
      <w:r w:rsidR="001E2185">
        <w:rPr>
          <w:noProof/>
          <w:webHidden/>
        </w:rPr>
        <w:instrText xml:space="preserve"> PAGEREF _Toc387757110 \h </w:instrText>
      </w:r>
      <w:r w:rsidR="001E2185">
        <w:rPr>
          <w:noProof/>
          <w:webHidden/>
        </w:rPr>
      </w:r>
      <w:r w:rsidR="001E2185">
        <w:rPr>
          <w:noProof/>
          <w:webHidden/>
        </w:rPr>
        <w:fldChar w:fldCharType="separate"/>
      </w:r>
      <w:ins w:id="228" w:author="Melissa Lucash" w:date="2014-10-16T10:09:00Z">
        <w:r w:rsidR="00605E8C">
          <w:rPr>
            <w:noProof/>
            <w:webHidden/>
          </w:rPr>
          <w:t>31</w:t>
        </w:r>
      </w:ins>
      <w:ins w:id="229" w:author="mslucash" w:date="2014-10-16T08:57:00Z">
        <w:del w:id="230" w:author="Melissa Lucash" w:date="2014-10-16T10:09:00Z">
          <w:r w:rsidR="00DB2816" w:rsidDel="00605E8C">
            <w:rPr>
              <w:noProof/>
              <w:webHidden/>
            </w:rPr>
            <w:delText>32</w:delText>
          </w:r>
        </w:del>
      </w:ins>
      <w:del w:id="231" w:author="Melissa Lucash" w:date="2014-10-16T10:09:00Z">
        <w:r w:rsidR="001D3E25" w:rsidDel="00605E8C">
          <w:rPr>
            <w:noProof/>
            <w:webHidden/>
          </w:rPr>
          <w:delText>30</w:delText>
        </w:r>
      </w:del>
      <w:r w:rsidR="001E2185">
        <w:rPr>
          <w:noProof/>
          <w:webHidden/>
        </w:rPr>
        <w:fldChar w:fldCharType="end"/>
      </w:r>
      <w:r>
        <w:rPr>
          <w:noProof/>
        </w:rPr>
        <w:fldChar w:fldCharType="end"/>
      </w:r>
    </w:p>
    <w:p w14:paraId="5A8CD65A" w14:textId="77777777" w:rsidR="001E2185" w:rsidRDefault="00C93BBC">
      <w:pPr>
        <w:pStyle w:val="TOC2"/>
        <w:tabs>
          <w:tab w:val="left" w:pos="720"/>
          <w:tab w:val="right" w:leader="dot" w:pos="8976"/>
        </w:tabs>
        <w:rPr>
          <w:rFonts w:asciiTheme="minorHAnsi" w:eastAsiaTheme="minorEastAsia" w:hAnsiTheme="minorHAnsi" w:cstheme="minorBidi"/>
          <w:noProof/>
          <w:sz w:val="22"/>
          <w:szCs w:val="22"/>
        </w:rPr>
      </w:pPr>
      <w:r>
        <w:fldChar w:fldCharType="begin"/>
      </w:r>
      <w:r>
        <w:instrText xml:space="preserve"> HYPERLINK \l "_Toc387757111" </w:instrText>
      </w:r>
      <w:r>
        <w:fldChar w:fldCharType="separate"/>
      </w:r>
      <w:r w:rsidR="001E2185" w:rsidRPr="00BB41D5">
        <w:rPr>
          <w:rStyle w:val="Hyperlink"/>
          <w:noProof/>
        </w:rPr>
        <w:t>4.3</w:t>
      </w:r>
      <w:r w:rsidR="001E2185">
        <w:rPr>
          <w:rFonts w:asciiTheme="minorHAnsi" w:eastAsiaTheme="minorEastAsia" w:hAnsiTheme="minorHAnsi" w:cstheme="minorBidi"/>
          <w:noProof/>
          <w:sz w:val="22"/>
          <w:szCs w:val="22"/>
        </w:rPr>
        <w:tab/>
      </w:r>
      <w:r w:rsidR="001E2185" w:rsidRPr="00BB41D5">
        <w:rPr>
          <w:rStyle w:val="Hyperlink"/>
          <w:noProof/>
        </w:rPr>
        <w:t>Initial Community Class Definitions</w:t>
      </w:r>
      <w:r w:rsidR="001E2185">
        <w:rPr>
          <w:noProof/>
          <w:webHidden/>
        </w:rPr>
        <w:tab/>
      </w:r>
      <w:r w:rsidR="001E2185">
        <w:rPr>
          <w:noProof/>
          <w:webHidden/>
        </w:rPr>
        <w:fldChar w:fldCharType="begin"/>
      </w:r>
      <w:r w:rsidR="001E2185">
        <w:rPr>
          <w:noProof/>
          <w:webHidden/>
        </w:rPr>
        <w:instrText xml:space="preserve"> PAGEREF _Toc387757111 \h </w:instrText>
      </w:r>
      <w:r w:rsidR="001E2185">
        <w:rPr>
          <w:noProof/>
          <w:webHidden/>
        </w:rPr>
      </w:r>
      <w:r w:rsidR="001E2185">
        <w:rPr>
          <w:noProof/>
          <w:webHidden/>
        </w:rPr>
        <w:fldChar w:fldCharType="separate"/>
      </w:r>
      <w:ins w:id="232" w:author="Melissa Lucash" w:date="2014-10-16T10:09:00Z">
        <w:r w:rsidR="00605E8C">
          <w:rPr>
            <w:noProof/>
            <w:webHidden/>
          </w:rPr>
          <w:t>31</w:t>
        </w:r>
      </w:ins>
      <w:ins w:id="233" w:author="mslucash" w:date="2014-10-16T08:57:00Z">
        <w:del w:id="234" w:author="Melissa Lucash" w:date="2014-10-16T10:09:00Z">
          <w:r w:rsidR="00DB2816" w:rsidDel="00605E8C">
            <w:rPr>
              <w:noProof/>
              <w:webHidden/>
            </w:rPr>
            <w:delText>32</w:delText>
          </w:r>
        </w:del>
      </w:ins>
      <w:del w:id="235" w:author="Melissa Lucash" w:date="2014-10-16T10:09:00Z">
        <w:r w:rsidR="001D3E25" w:rsidDel="00605E8C">
          <w:rPr>
            <w:noProof/>
            <w:webHidden/>
          </w:rPr>
          <w:delText>30</w:delText>
        </w:r>
      </w:del>
      <w:r w:rsidR="001E2185">
        <w:rPr>
          <w:noProof/>
          <w:webHidden/>
        </w:rPr>
        <w:fldChar w:fldCharType="end"/>
      </w:r>
      <w:r>
        <w:rPr>
          <w:noProof/>
        </w:rPr>
        <w:fldChar w:fldCharType="end"/>
      </w:r>
    </w:p>
    <w:p w14:paraId="68082A69" w14:textId="77777777" w:rsidR="001E2185" w:rsidRDefault="00C93BBC">
      <w:pPr>
        <w:pStyle w:val="TOC3"/>
        <w:tabs>
          <w:tab w:val="left" w:pos="1200"/>
          <w:tab w:val="right" w:leader="dot" w:pos="8976"/>
        </w:tabs>
        <w:rPr>
          <w:rFonts w:asciiTheme="minorHAnsi" w:eastAsiaTheme="minorEastAsia" w:hAnsiTheme="minorHAnsi" w:cstheme="minorBidi"/>
          <w:i w:val="0"/>
          <w:iCs w:val="0"/>
          <w:noProof/>
          <w:sz w:val="22"/>
          <w:szCs w:val="22"/>
        </w:rPr>
      </w:pPr>
      <w:r>
        <w:fldChar w:fldCharType="begin"/>
      </w:r>
      <w:r>
        <w:instrText xml:space="preserve"> HYPERLINK \l "_Toc387757112" </w:instrText>
      </w:r>
      <w:r>
        <w:fldChar w:fldCharType="separate"/>
      </w:r>
      <w:r w:rsidR="001E2185" w:rsidRPr="00BB41D5">
        <w:rPr>
          <w:rStyle w:val="Hyperlink"/>
          <w:noProof/>
        </w:rPr>
        <w:t>4.3.1</w:t>
      </w:r>
      <w:r w:rsidR="001E2185">
        <w:rPr>
          <w:rFonts w:asciiTheme="minorHAnsi" w:eastAsiaTheme="minorEastAsia" w:hAnsiTheme="minorHAnsi" w:cstheme="minorBidi"/>
          <w:i w:val="0"/>
          <w:iCs w:val="0"/>
          <w:noProof/>
          <w:sz w:val="22"/>
          <w:szCs w:val="22"/>
        </w:rPr>
        <w:tab/>
      </w:r>
      <w:r w:rsidR="001E2185" w:rsidRPr="00BB41D5">
        <w:rPr>
          <w:rStyle w:val="Hyperlink"/>
          <w:noProof/>
        </w:rPr>
        <w:t>MapCode</w:t>
      </w:r>
      <w:r w:rsidR="001E2185">
        <w:rPr>
          <w:noProof/>
          <w:webHidden/>
        </w:rPr>
        <w:tab/>
      </w:r>
      <w:r w:rsidR="001E2185">
        <w:rPr>
          <w:noProof/>
          <w:webHidden/>
        </w:rPr>
        <w:fldChar w:fldCharType="begin"/>
      </w:r>
      <w:r w:rsidR="001E2185">
        <w:rPr>
          <w:noProof/>
          <w:webHidden/>
        </w:rPr>
        <w:instrText xml:space="preserve"> PAGEREF _Toc387757112 \h </w:instrText>
      </w:r>
      <w:r w:rsidR="001E2185">
        <w:rPr>
          <w:noProof/>
          <w:webHidden/>
        </w:rPr>
      </w:r>
      <w:r w:rsidR="001E2185">
        <w:rPr>
          <w:noProof/>
          <w:webHidden/>
        </w:rPr>
        <w:fldChar w:fldCharType="separate"/>
      </w:r>
      <w:ins w:id="236" w:author="Melissa Lucash" w:date="2014-10-16T10:09:00Z">
        <w:r w:rsidR="00605E8C">
          <w:rPr>
            <w:noProof/>
            <w:webHidden/>
          </w:rPr>
          <w:t>31</w:t>
        </w:r>
      </w:ins>
      <w:ins w:id="237" w:author="mslucash" w:date="2014-10-16T08:57:00Z">
        <w:del w:id="238" w:author="Melissa Lucash" w:date="2014-10-16T10:09:00Z">
          <w:r w:rsidR="00DB2816" w:rsidDel="00605E8C">
            <w:rPr>
              <w:noProof/>
              <w:webHidden/>
            </w:rPr>
            <w:delText>32</w:delText>
          </w:r>
        </w:del>
      </w:ins>
      <w:del w:id="239" w:author="Melissa Lucash" w:date="2014-10-16T10:09:00Z">
        <w:r w:rsidR="001D3E25" w:rsidDel="00605E8C">
          <w:rPr>
            <w:noProof/>
            <w:webHidden/>
          </w:rPr>
          <w:delText>30</w:delText>
        </w:r>
      </w:del>
      <w:r w:rsidR="001E2185">
        <w:rPr>
          <w:noProof/>
          <w:webHidden/>
        </w:rPr>
        <w:fldChar w:fldCharType="end"/>
      </w:r>
      <w:r>
        <w:rPr>
          <w:noProof/>
        </w:rPr>
        <w:fldChar w:fldCharType="end"/>
      </w:r>
    </w:p>
    <w:p w14:paraId="1C4FF7AE" w14:textId="77777777" w:rsidR="001E2185" w:rsidRDefault="00C93BBC">
      <w:pPr>
        <w:pStyle w:val="TOC3"/>
        <w:tabs>
          <w:tab w:val="left" w:pos="1200"/>
          <w:tab w:val="right" w:leader="dot" w:pos="8976"/>
        </w:tabs>
        <w:rPr>
          <w:rFonts w:asciiTheme="minorHAnsi" w:eastAsiaTheme="minorEastAsia" w:hAnsiTheme="minorHAnsi" w:cstheme="minorBidi"/>
          <w:i w:val="0"/>
          <w:iCs w:val="0"/>
          <w:noProof/>
          <w:sz w:val="22"/>
          <w:szCs w:val="22"/>
        </w:rPr>
      </w:pPr>
      <w:r>
        <w:fldChar w:fldCharType="begin"/>
      </w:r>
      <w:r>
        <w:instrText xml:space="preserve"> HYPERLINK \l "_Toc387757113" </w:instrText>
      </w:r>
      <w:r>
        <w:fldChar w:fldCharType="separate"/>
      </w:r>
      <w:r w:rsidR="001E2185" w:rsidRPr="00BB41D5">
        <w:rPr>
          <w:rStyle w:val="Hyperlink"/>
          <w:noProof/>
        </w:rPr>
        <w:t>4.3.2</w:t>
      </w:r>
      <w:r w:rsidR="001E2185">
        <w:rPr>
          <w:rFonts w:asciiTheme="minorHAnsi" w:eastAsiaTheme="minorEastAsia" w:hAnsiTheme="minorHAnsi" w:cstheme="minorBidi"/>
          <w:i w:val="0"/>
          <w:iCs w:val="0"/>
          <w:noProof/>
          <w:sz w:val="22"/>
          <w:szCs w:val="22"/>
        </w:rPr>
        <w:tab/>
      </w:r>
      <w:r w:rsidR="001E2185" w:rsidRPr="00BB41D5">
        <w:rPr>
          <w:rStyle w:val="Hyperlink"/>
          <w:noProof/>
        </w:rPr>
        <w:t>Species Present</w:t>
      </w:r>
      <w:r w:rsidR="001E2185">
        <w:rPr>
          <w:noProof/>
          <w:webHidden/>
        </w:rPr>
        <w:tab/>
      </w:r>
      <w:r w:rsidR="001E2185">
        <w:rPr>
          <w:noProof/>
          <w:webHidden/>
        </w:rPr>
        <w:fldChar w:fldCharType="begin"/>
      </w:r>
      <w:r w:rsidR="001E2185">
        <w:rPr>
          <w:noProof/>
          <w:webHidden/>
        </w:rPr>
        <w:instrText xml:space="preserve"> PAGEREF _Toc387757113 \h </w:instrText>
      </w:r>
      <w:r w:rsidR="001E2185">
        <w:rPr>
          <w:noProof/>
          <w:webHidden/>
        </w:rPr>
      </w:r>
      <w:r w:rsidR="001E2185">
        <w:rPr>
          <w:noProof/>
          <w:webHidden/>
        </w:rPr>
        <w:fldChar w:fldCharType="separate"/>
      </w:r>
      <w:ins w:id="240" w:author="Melissa Lucash" w:date="2014-10-16T10:09:00Z">
        <w:r w:rsidR="00605E8C">
          <w:rPr>
            <w:noProof/>
            <w:webHidden/>
          </w:rPr>
          <w:t>31</w:t>
        </w:r>
      </w:ins>
      <w:ins w:id="241" w:author="mslucash" w:date="2014-10-16T08:57:00Z">
        <w:del w:id="242" w:author="Melissa Lucash" w:date="2014-10-16T10:09:00Z">
          <w:r w:rsidR="00DB2816" w:rsidDel="00605E8C">
            <w:rPr>
              <w:noProof/>
              <w:webHidden/>
            </w:rPr>
            <w:delText>32</w:delText>
          </w:r>
        </w:del>
      </w:ins>
      <w:del w:id="243" w:author="Melissa Lucash" w:date="2014-10-16T10:09:00Z">
        <w:r w:rsidR="001D3E25" w:rsidDel="00605E8C">
          <w:rPr>
            <w:noProof/>
            <w:webHidden/>
          </w:rPr>
          <w:delText>30</w:delText>
        </w:r>
      </w:del>
      <w:r w:rsidR="001E2185">
        <w:rPr>
          <w:noProof/>
          <w:webHidden/>
        </w:rPr>
        <w:fldChar w:fldCharType="end"/>
      </w:r>
      <w:r>
        <w:rPr>
          <w:noProof/>
        </w:rPr>
        <w:fldChar w:fldCharType="end"/>
      </w:r>
    </w:p>
    <w:p w14:paraId="42DD9984" w14:textId="77777777" w:rsidR="001E2185" w:rsidRDefault="00C93BBC">
      <w:pPr>
        <w:pStyle w:val="TOC3"/>
        <w:tabs>
          <w:tab w:val="left" w:pos="1200"/>
          <w:tab w:val="right" w:leader="dot" w:pos="8976"/>
        </w:tabs>
        <w:rPr>
          <w:rFonts w:asciiTheme="minorHAnsi" w:eastAsiaTheme="minorEastAsia" w:hAnsiTheme="minorHAnsi" w:cstheme="minorBidi"/>
          <w:i w:val="0"/>
          <w:iCs w:val="0"/>
          <w:noProof/>
          <w:sz w:val="22"/>
          <w:szCs w:val="22"/>
        </w:rPr>
      </w:pPr>
      <w:r>
        <w:fldChar w:fldCharType="begin"/>
      </w:r>
      <w:r>
        <w:instrText xml:space="preserve"> HYPERLINK \l "_Toc387757114" </w:instrText>
      </w:r>
      <w:r>
        <w:fldChar w:fldCharType="separate"/>
      </w:r>
      <w:r w:rsidR="001E2185" w:rsidRPr="00BB41D5">
        <w:rPr>
          <w:rStyle w:val="Hyperlink"/>
          <w:noProof/>
        </w:rPr>
        <w:t>4.3.3</w:t>
      </w:r>
      <w:r w:rsidR="001E2185">
        <w:rPr>
          <w:rFonts w:asciiTheme="minorHAnsi" w:eastAsiaTheme="minorEastAsia" w:hAnsiTheme="minorHAnsi" w:cstheme="minorBidi"/>
          <w:i w:val="0"/>
          <w:iCs w:val="0"/>
          <w:noProof/>
          <w:sz w:val="22"/>
          <w:szCs w:val="22"/>
        </w:rPr>
        <w:tab/>
      </w:r>
      <w:r w:rsidR="001E2185" w:rsidRPr="00BB41D5">
        <w:rPr>
          <w:rStyle w:val="Hyperlink"/>
          <w:noProof/>
        </w:rPr>
        <w:t>Grouping Species Ages into Cohorts</w:t>
      </w:r>
      <w:r w:rsidR="001E2185">
        <w:rPr>
          <w:noProof/>
          <w:webHidden/>
        </w:rPr>
        <w:tab/>
      </w:r>
      <w:r w:rsidR="001E2185">
        <w:rPr>
          <w:noProof/>
          <w:webHidden/>
        </w:rPr>
        <w:fldChar w:fldCharType="begin"/>
      </w:r>
      <w:r w:rsidR="001E2185">
        <w:rPr>
          <w:noProof/>
          <w:webHidden/>
        </w:rPr>
        <w:instrText xml:space="preserve"> PAGEREF _Toc387757114 \h </w:instrText>
      </w:r>
      <w:r w:rsidR="001E2185">
        <w:rPr>
          <w:noProof/>
          <w:webHidden/>
        </w:rPr>
      </w:r>
      <w:r w:rsidR="001E2185">
        <w:rPr>
          <w:noProof/>
          <w:webHidden/>
        </w:rPr>
        <w:fldChar w:fldCharType="separate"/>
      </w:r>
      <w:ins w:id="244" w:author="Melissa Lucash" w:date="2014-10-16T10:09:00Z">
        <w:r w:rsidR="00605E8C">
          <w:rPr>
            <w:noProof/>
            <w:webHidden/>
          </w:rPr>
          <w:t>31</w:t>
        </w:r>
      </w:ins>
      <w:ins w:id="245" w:author="mslucash" w:date="2014-10-16T08:57:00Z">
        <w:del w:id="246" w:author="Melissa Lucash" w:date="2014-10-16T10:09:00Z">
          <w:r w:rsidR="00DB2816" w:rsidDel="00605E8C">
            <w:rPr>
              <w:noProof/>
              <w:webHidden/>
            </w:rPr>
            <w:delText>32</w:delText>
          </w:r>
        </w:del>
      </w:ins>
      <w:del w:id="247" w:author="Melissa Lucash" w:date="2014-10-16T10:09:00Z">
        <w:r w:rsidR="001D3E25" w:rsidDel="00605E8C">
          <w:rPr>
            <w:noProof/>
            <w:webHidden/>
          </w:rPr>
          <w:delText>30</w:delText>
        </w:r>
      </w:del>
      <w:r w:rsidR="001E2185">
        <w:rPr>
          <w:noProof/>
          <w:webHidden/>
        </w:rPr>
        <w:fldChar w:fldCharType="end"/>
      </w:r>
      <w:r>
        <w:rPr>
          <w:noProof/>
        </w:rPr>
        <w:fldChar w:fldCharType="end"/>
      </w:r>
    </w:p>
    <w:p w14:paraId="4A57257C" w14:textId="77777777" w:rsidR="001E2185" w:rsidRDefault="00C93BBC">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instrText xml:space="preserve"> HYPERLINK \l "_Toc387757115" </w:instrText>
      </w:r>
      <w:r>
        <w:fldChar w:fldCharType="separate"/>
      </w:r>
      <w:r w:rsidR="001E2185" w:rsidRPr="00BB41D5">
        <w:rPr>
          <w:rStyle w:val="Hyperlink"/>
          <w:noProof/>
        </w:rPr>
        <w:t>5</w:t>
      </w:r>
      <w:r w:rsidR="001E2185">
        <w:rPr>
          <w:rFonts w:asciiTheme="minorHAnsi" w:eastAsiaTheme="minorEastAsia" w:hAnsiTheme="minorHAnsi" w:cstheme="minorBidi"/>
          <w:b w:val="0"/>
          <w:bCs w:val="0"/>
          <w:caps w:val="0"/>
          <w:noProof/>
          <w:sz w:val="22"/>
          <w:szCs w:val="22"/>
        </w:rPr>
        <w:tab/>
      </w:r>
      <w:r w:rsidR="001E2185" w:rsidRPr="00BB41D5">
        <w:rPr>
          <w:rStyle w:val="Hyperlink"/>
          <w:noProof/>
        </w:rPr>
        <w:t>Input File – Age-only Disturbances</w:t>
      </w:r>
      <w:r w:rsidR="001E2185">
        <w:rPr>
          <w:noProof/>
          <w:webHidden/>
        </w:rPr>
        <w:tab/>
      </w:r>
      <w:r w:rsidR="001E2185">
        <w:rPr>
          <w:noProof/>
          <w:webHidden/>
        </w:rPr>
        <w:fldChar w:fldCharType="begin"/>
      </w:r>
      <w:r w:rsidR="001E2185">
        <w:rPr>
          <w:noProof/>
          <w:webHidden/>
        </w:rPr>
        <w:instrText xml:space="preserve"> PAGEREF _Toc387757115 \h </w:instrText>
      </w:r>
      <w:r w:rsidR="001E2185">
        <w:rPr>
          <w:noProof/>
          <w:webHidden/>
        </w:rPr>
      </w:r>
      <w:r w:rsidR="001E2185">
        <w:rPr>
          <w:noProof/>
          <w:webHidden/>
        </w:rPr>
        <w:fldChar w:fldCharType="separate"/>
      </w:r>
      <w:ins w:id="248" w:author="Melissa Lucash" w:date="2014-10-16T10:09:00Z">
        <w:r w:rsidR="00605E8C">
          <w:rPr>
            <w:noProof/>
            <w:webHidden/>
          </w:rPr>
          <w:t>33</w:t>
        </w:r>
      </w:ins>
      <w:ins w:id="249" w:author="mslucash" w:date="2014-10-16T08:57:00Z">
        <w:del w:id="250" w:author="Melissa Lucash" w:date="2014-10-16T10:09:00Z">
          <w:r w:rsidR="00DB2816" w:rsidDel="00605E8C">
            <w:rPr>
              <w:noProof/>
              <w:webHidden/>
            </w:rPr>
            <w:delText>34</w:delText>
          </w:r>
        </w:del>
      </w:ins>
      <w:del w:id="251" w:author="Melissa Lucash" w:date="2014-10-16T10:09:00Z">
        <w:r w:rsidR="001D3E25" w:rsidDel="00605E8C">
          <w:rPr>
            <w:noProof/>
            <w:webHidden/>
          </w:rPr>
          <w:delText>32</w:delText>
        </w:r>
      </w:del>
      <w:r w:rsidR="001E2185">
        <w:rPr>
          <w:noProof/>
          <w:webHidden/>
        </w:rPr>
        <w:fldChar w:fldCharType="end"/>
      </w:r>
      <w:r>
        <w:rPr>
          <w:noProof/>
        </w:rPr>
        <w:fldChar w:fldCharType="end"/>
      </w:r>
    </w:p>
    <w:p w14:paraId="0C45D94C" w14:textId="77777777" w:rsidR="001E2185" w:rsidRDefault="00C93BBC">
      <w:pPr>
        <w:pStyle w:val="TOC2"/>
        <w:tabs>
          <w:tab w:val="left" w:pos="720"/>
          <w:tab w:val="right" w:leader="dot" w:pos="8976"/>
        </w:tabs>
        <w:rPr>
          <w:rFonts w:asciiTheme="minorHAnsi" w:eastAsiaTheme="minorEastAsia" w:hAnsiTheme="minorHAnsi" w:cstheme="minorBidi"/>
          <w:noProof/>
          <w:sz w:val="22"/>
          <w:szCs w:val="22"/>
        </w:rPr>
      </w:pPr>
      <w:r>
        <w:fldChar w:fldCharType="begin"/>
      </w:r>
      <w:r>
        <w:instrText xml:space="preserve"> HYPERLINK \l "_Toc387757116" </w:instrText>
      </w:r>
      <w:r>
        <w:fldChar w:fldCharType="separate"/>
      </w:r>
      <w:r w:rsidR="001E2185" w:rsidRPr="00BB41D5">
        <w:rPr>
          <w:rStyle w:val="Hyperlink"/>
          <w:noProof/>
        </w:rPr>
        <w:t>5.1</w:t>
      </w:r>
      <w:r w:rsidR="001E2185">
        <w:rPr>
          <w:rFonts w:asciiTheme="minorHAnsi" w:eastAsiaTheme="minorEastAsia" w:hAnsiTheme="minorHAnsi" w:cstheme="minorBidi"/>
          <w:noProof/>
          <w:sz w:val="22"/>
          <w:szCs w:val="22"/>
        </w:rPr>
        <w:tab/>
      </w:r>
      <w:r w:rsidR="001E2185" w:rsidRPr="00BB41D5">
        <w:rPr>
          <w:rStyle w:val="Hyperlink"/>
          <w:noProof/>
        </w:rPr>
        <w:t>LandisData</w:t>
      </w:r>
      <w:r w:rsidR="001E2185">
        <w:rPr>
          <w:noProof/>
          <w:webHidden/>
        </w:rPr>
        <w:tab/>
      </w:r>
      <w:r w:rsidR="001E2185">
        <w:rPr>
          <w:noProof/>
          <w:webHidden/>
        </w:rPr>
        <w:fldChar w:fldCharType="begin"/>
      </w:r>
      <w:r w:rsidR="001E2185">
        <w:rPr>
          <w:noProof/>
          <w:webHidden/>
        </w:rPr>
        <w:instrText xml:space="preserve"> PAGEREF _Toc387757116 \h </w:instrText>
      </w:r>
      <w:r w:rsidR="001E2185">
        <w:rPr>
          <w:noProof/>
          <w:webHidden/>
        </w:rPr>
      </w:r>
      <w:r w:rsidR="001E2185">
        <w:rPr>
          <w:noProof/>
          <w:webHidden/>
        </w:rPr>
        <w:fldChar w:fldCharType="separate"/>
      </w:r>
      <w:ins w:id="252" w:author="Melissa Lucash" w:date="2014-10-16T10:09:00Z">
        <w:r w:rsidR="00605E8C">
          <w:rPr>
            <w:noProof/>
            <w:webHidden/>
          </w:rPr>
          <w:t>33</w:t>
        </w:r>
      </w:ins>
      <w:ins w:id="253" w:author="mslucash" w:date="2014-10-16T08:57:00Z">
        <w:del w:id="254" w:author="Melissa Lucash" w:date="2014-10-16T10:09:00Z">
          <w:r w:rsidR="00DB2816" w:rsidDel="00605E8C">
            <w:rPr>
              <w:noProof/>
              <w:webHidden/>
            </w:rPr>
            <w:delText>34</w:delText>
          </w:r>
        </w:del>
      </w:ins>
      <w:del w:id="255" w:author="Melissa Lucash" w:date="2014-10-16T10:09:00Z">
        <w:r w:rsidR="001D3E25" w:rsidDel="00605E8C">
          <w:rPr>
            <w:noProof/>
            <w:webHidden/>
          </w:rPr>
          <w:delText>32</w:delText>
        </w:r>
      </w:del>
      <w:r w:rsidR="001E2185">
        <w:rPr>
          <w:noProof/>
          <w:webHidden/>
        </w:rPr>
        <w:fldChar w:fldCharType="end"/>
      </w:r>
      <w:r>
        <w:rPr>
          <w:noProof/>
        </w:rPr>
        <w:fldChar w:fldCharType="end"/>
      </w:r>
    </w:p>
    <w:p w14:paraId="6EADE484" w14:textId="77777777" w:rsidR="001E2185" w:rsidRDefault="00C93BBC">
      <w:pPr>
        <w:pStyle w:val="TOC2"/>
        <w:tabs>
          <w:tab w:val="left" w:pos="720"/>
          <w:tab w:val="right" w:leader="dot" w:pos="8976"/>
        </w:tabs>
        <w:rPr>
          <w:rFonts w:asciiTheme="minorHAnsi" w:eastAsiaTheme="minorEastAsia" w:hAnsiTheme="minorHAnsi" w:cstheme="minorBidi"/>
          <w:noProof/>
          <w:sz w:val="22"/>
          <w:szCs w:val="22"/>
        </w:rPr>
      </w:pPr>
      <w:r>
        <w:fldChar w:fldCharType="begin"/>
      </w:r>
      <w:r>
        <w:instrText xml:space="preserve"> HYPERLINK \l "_Toc387757117" </w:instrText>
      </w:r>
      <w:r>
        <w:fldChar w:fldCharType="separate"/>
      </w:r>
      <w:r w:rsidR="001E2185" w:rsidRPr="00BB41D5">
        <w:rPr>
          <w:rStyle w:val="Hyperlink"/>
          <w:noProof/>
        </w:rPr>
        <w:t>5.2</w:t>
      </w:r>
      <w:r w:rsidR="001E2185">
        <w:rPr>
          <w:rFonts w:asciiTheme="minorHAnsi" w:eastAsiaTheme="minorEastAsia" w:hAnsiTheme="minorHAnsi" w:cstheme="minorBidi"/>
          <w:noProof/>
          <w:sz w:val="22"/>
          <w:szCs w:val="22"/>
        </w:rPr>
        <w:tab/>
      </w:r>
      <w:r w:rsidR="001E2185" w:rsidRPr="00BB41D5">
        <w:rPr>
          <w:rStyle w:val="Hyperlink"/>
          <w:noProof/>
        </w:rPr>
        <w:t>CohortBiomassReductions Table</w:t>
      </w:r>
      <w:r w:rsidR="001E2185">
        <w:rPr>
          <w:noProof/>
          <w:webHidden/>
        </w:rPr>
        <w:tab/>
      </w:r>
      <w:r w:rsidR="001E2185">
        <w:rPr>
          <w:noProof/>
          <w:webHidden/>
        </w:rPr>
        <w:fldChar w:fldCharType="begin"/>
      </w:r>
      <w:r w:rsidR="001E2185">
        <w:rPr>
          <w:noProof/>
          <w:webHidden/>
        </w:rPr>
        <w:instrText xml:space="preserve"> PAGEREF _Toc387757117 \h </w:instrText>
      </w:r>
      <w:r w:rsidR="001E2185">
        <w:rPr>
          <w:noProof/>
          <w:webHidden/>
        </w:rPr>
      </w:r>
      <w:r w:rsidR="001E2185">
        <w:rPr>
          <w:noProof/>
          <w:webHidden/>
        </w:rPr>
        <w:fldChar w:fldCharType="separate"/>
      </w:r>
      <w:ins w:id="256" w:author="Melissa Lucash" w:date="2014-10-16T10:09:00Z">
        <w:r w:rsidR="00605E8C">
          <w:rPr>
            <w:noProof/>
            <w:webHidden/>
          </w:rPr>
          <w:t>33</w:t>
        </w:r>
      </w:ins>
      <w:ins w:id="257" w:author="mslucash" w:date="2014-10-16T08:57:00Z">
        <w:del w:id="258" w:author="Melissa Lucash" w:date="2014-10-16T10:09:00Z">
          <w:r w:rsidR="00DB2816" w:rsidDel="00605E8C">
            <w:rPr>
              <w:noProof/>
              <w:webHidden/>
            </w:rPr>
            <w:delText>34</w:delText>
          </w:r>
        </w:del>
      </w:ins>
      <w:del w:id="259" w:author="Melissa Lucash" w:date="2014-10-16T10:09:00Z">
        <w:r w:rsidR="001D3E25" w:rsidDel="00605E8C">
          <w:rPr>
            <w:noProof/>
            <w:webHidden/>
          </w:rPr>
          <w:delText>32</w:delText>
        </w:r>
      </w:del>
      <w:r w:rsidR="001E2185">
        <w:rPr>
          <w:noProof/>
          <w:webHidden/>
        </w:rPr>
        <w:fldChar w:fldCharType="end"/>
      </w:r>
      <w:r>
        <w:rPr>
          <w:noProof/>
        </w:rPr>
        <w:fldChar w:fldCharType="end"/>
      </w:r>
    </w:p>
    <w:p w14:paraId="202486BA" w14:textId="77777777" w:rsidR="001E2185" w:rsidRDefault="00C93BBC">
      <w:pPr>
        <w:pStyle w:val="TOC3"/>
        <w:tabs>
          <w:tab w:val="left" w:pos="1200"/>
          <w:tab w:val="right" w:leader="dot" w:pos="8976"/>
        </w:tabs>
        <w:rPr>
          <w:rFonts w:asciiTheme="minorHAnsi" w:eastAsiaTheme="minorEastAsia" w:hAnsiTheme="minorHAnsi" w:cstheme="minorBidi"/>
          <w:i w:val="0"/>
          <w:iCs w:val="0"/>
          <w:noProof/>
          <w:sz w:val="22"/>
          <w:szCs w:val="22"/>
        </w:rPr>
      </w:pPr>
      <w:r>
        <w:fldChar w:fldCharType="begin"/>
      </w:r>
      <w:r>
        <w:instrText xml:space="preserve"> HYPERLINK \l "_Toc387757118" </w:instrText>
      </w:r>
      <w:r>
        <w:fldChar w:fldCharType="separate"/>
      </w:r>
      <w:r w:rsidR="001E2185" w:rsidRPr="00BB41D5">
        <w:rPr>
          <w:rStyle w:val="Hyperlink"/>
          <w:noProof/>
        </w:rPr>
        <w:t>5.2.1</w:t>
      </w:r>
      <w:r w:rsidR="001E2185">
        <w:rPr>
          <w:rFonts w:asciiTheme="minorHAnsi" w:eastAsiaTheme="minorEastAsia" w:hAnsiTheme="minorHAnsi" w:cstheme="minorBidi"/>
          <w:i w:val="0"/>
          <w:iCs w:val="0"/>
          <w:noProof/>
          <w:sz w:val="22"/>
          <w:szCs w:val="22"/>
        </w:rPr>
        <w:tab/>
      </w:r>
      <w:r w:rsidR="001E2185" w:rsidRPr="00BB41D5">
        <w:rPr>
          <w:rStyle w:val="Hyperlink"/>
          <w:noProof/>
        </w:rPr>
        <w:t>Disturbance</w:t>
      </w:r>
      <w:r w:rsidR="001E2185">
        <w:rPr>
          <w:noProof/>
          <w:webHidden/>
        </w:rPr>
        <w:tab/>
      </w:r>
      <w:r w:rsidR="001E2185">
        <w:rPr>
          <w:noProof/>
          <w:webHidden/>
        </w:rPr>
        <w:fldChar w:fldCharType="begin"/>
      </w:r>
      <w:r w:rsidR="001E2185">
        <w:rPr>
          <w:noProof/>
          <w:webHidden/>
        </w:rPr>
        <w:instrText xml:space="preserve"> PAGEREF _Toc387757118 \h </w:instrText>
      </w:r>
      <w:r w:rsidR="001E2185">
        <w:rPr>
          <w:noProof/>
          <w:webHidden/>
        </w:rPr>
      </w:r>
      <w:r w:rsidR="001E2185">
        <w:rPr>
          <w:noProof/>
          <w:webHidden/>
        </w:rPr>
        <w:fldChar w:fldCharType="separate"/>
      </w:r>
      <w:ins w:id="260" w:author="Melissa Lucash" w:date="2014-10-16T10:09:00Z">
        <w:r w:rsidR="00605E8C">
          <w:rPr>
            <w:noProof/>
            <w:webHidden/>
          </w:rPr>
          <w:t>33</w:t>
        </w:r>
      </w:ins>
      <w:ins w:id="261" w:author="mslucash" w:date="2014-10-16T08:57:00Z">
        <w:del w:id="262" w:author="Melissa Lucash" w:date="2014-10-16T10:09:00Z">
          <w:r w:rsidR="00DB2816" w:rsidDel="00605E8C">
            <w:rPr>
              <w:noProof/>
              <w:webHidden/>
            </w:rPr>
            <w:delText>34</w:delText>
          </w:r>
        </w:del>
      </w:ins>
      <w:del w:id="263" w:author="Melissa Lucash" w:date="2014-10-16T10:09:00Z">
        <w:r w:rsidR="001D3E25" w:rsidDel="00605E8C">
          <w:rPr>
            <w:noProof/>
            <w:webHidden/>
          </w:rPr>
          <w:delText>32</w:delText>
        </w:r>
      </w:del>
      <w:r w:rsidR="001E2185">
        <w:rPr>
          <w:noProof/>
          <w:webHidden/>
        </w:rPr>
        <w:fldChar w:fldCharType="end"/>
      </w:r>
      <w:r>
        <w:rPr>
          <w:noProof/>
        </w:rPr>
        <w:fldChar w:fldCharType="end"/>
      </w:r>
    </w:p>
    <w:p w14:paraId="34516144" w14:textId="77777777" w:rsidR="001E2185" w:rsidRDefault="00C93BBC">
      <w:pPr>
        <w:pStyle w:val="TOC3"/>
        <w:tabs>
          <w:tab w:val="left" w:pos="1200"/>
          <w:tab w:val="right" w:leader="dot" w:pos="8976"/>
        </w:tabs>
        <w:rPr>
          <w:rFonts w:asciiTheme="minorHAnsi" w:eastAsiaTheme="minorEastAsia" w:hAnsiTheme="minorHAnsi" w:cstheme="minorBidi"/>
          <w:i w:val="0"/>
          <w:iCs w:val="0"/>
          <w:noProof/>
          <w:sz w:val="22"/>
          <w:szCs w:val="22"/>
        </w:rPr>
      </w:pPr>
      <w:r>
        <w:fldChar w:fldCharType="begin"/>
      </w:r>
      <w:r>
        <w:instrText xml:space="preserve"> HYPERLINK \l "_Toc387757119" </w:instrText>
      </w:r>
      <w:r>
        <w:fldChar w:fldCharType="separate"/>
      </w:r>
      <w:r w:rsidR="001E2185" w:rsidRPr="00BB41D5">
        <w:rPr>
          <w:rStyle w:val="Hyperlink"/>
          <w:noProof/>
        </w:rPr>
        <w:t>5.2.2</w:t>
      </w:r>
      <w:r w:rsidR="001E2185">
        <w:rPr>
          <w:rFonts w:asciiTheme="minorHAnsi" w:eastAsiaTheme="minorEastAsia" w:hAnsiTheme="minorHAnsi" w:cstheme="minorBidi"/>
          <w:i w:val="0"/>
          <w:iCs w:val="0"/>
          <w:noProof/>
          <w:sz w:val="22"/>
          <w:szCs w:val="22"/>
        </w:rPr>
        <w:tab/>
      </w:r>
      <w:r w:rsidR="001E2185" w:rsidRPr="00BB41D5">
        <w:rPr>
          <w:rStyle w:val="Hyperlink"/>
          <w:noProof/>
        </w:rPr>
        <w:t>Woody</w:t>
      </w:r>
      <w:r w:rsidR="001E2185">
        <w:rPr>
          <w:noProof/>
          <w:webHidden/>
        </w:rPr>
        <w:tab/>
      </w:r>
      <w:r w:rsidR="001E2185">
        <w:rPr>
          <w:noProof/>
          <w:webHidden/>
        </w:rPr>
        <w:fldChar w:fldCharType="begin"/>
      </w:r>
      <w:r w:rsidR="001E2185">
        <w:rPr>
          <w:noProof/>
          <w:webHidden/>
        </w:rPr>
        <w:instrText xml:space="preserve"> PAGEREF _Toc387757119 \h </w:instrText>
      </w:r>
      <w:r w:rsidR="001E2185">
        <w:rPr>
          <w:noProof/>
          <w:webHidden/>
        </w:rPr>
      </w:r>
      <w:r w:rsidR="001E2185">
        <w:rPr>
          <w:noProof/>
          <w:webHidden/>
        </w:rPr>
        <w:fldChar w:fldCharType="separate"/>
      </w:r>
      <w:ins w:id="264" w:author="Melissa Lucash" w:date="2014-10-16T10:09:00Z">
        <w:r w:rsidR="00605E8C">
          <w:rPr>
            <w:noProof/>
            <w:webHidden/>
          </w:rPr>
          <w:t>33</w:t>
        </w:r>
      </w:ins>
      <w:ins w:id="265" w:author="mslucash" w:date="2014-10-16T08:57:00Z">
        <w:del w:id="266" w:author="Melissa Lucash" w:date="2014-10-16T10:09:00Z">
          <w:r w:rsidR="00DB2816" w:rsidDel="00605E8C">
            <w:rPr>
              <w:noProof/>
              <w:webHidden/>
            </w:rPr>
            <w:delText>34</w:delText>
          </w:r>
        </w:del>
      </w:ins>
      <w:del w:id="267" w:author="Melissa Lucash" w:date="2014-10-16T10:09:00Z">
        <w:r w:rsidR="001D3E25" w:rsidDel="00605E8C">
          <w:rPr>
            <w:noProof/>
            <w:webHidden/>
          </w:rPr>
          <w:delText>32</w:delText>
        </w:r>
      </w:del>
      <w:r w:rsidR="001E2185">
        <w:rPr>
          <w:noProof/>
          <w:webHidden/>
        </w:rPr>
        <w:fldChar w:fldCharType="end"/>
      </w:r>
      <w:r>
        <w:rPr>
          <w:noProof/>
        </w:rPr>
        <w:fldChar w:fldCharType="end"/>
      </w:r>
    </w:p>
    <w:p w14:paraId="310D436C" w14:textId="77777777" w:rsidR="001E2185" w:rsidRDefault="00C93BBC">
      <w:pPr>
        <w:pStyle w:val="TOC3"/>
        <w:tabs>
          <w:tab w:val="left" w:pos="1200"/>
          <w:tab w:val="right" w:leader="dot" w:pos="8976"/>
        </w:tabs>
        <w:rPr>
          <w:rFonts w:asciiTheme="minorHAnsi" w:eastAsiaTheme="minorEastAsia" w:hAnsiTheme="minorHAnsi" w:cstheme="minorBidi"/>
          <w:i w:val="0"/>
          <w:iCs w:val="0"/>
          <w:noProof/>
          <w:sz w:val="22"/>
          <w:szCs w:val="22"/>
        </w:rPr>
      </w:pPr>
      <w:r>
        <w:fldChar w:fldCharType="begin"/>
      </w:r>
      <w:r>
        <w:instrText xml:space="preserve"> HYPERLINK \l "_Toc387757120" </w:instrText>
      </w:r>
      <w:r>
        <w:fldChar w:fldCharType="separate"/>
      </w:r>
      <w:r w:rsidR="001E2185" w:rsidRPr="00BB41D5">
        <w:rPr>
          <w:rStyle w:val="Hyperlink"/>
          <w:noProof/>
        </w:rPr>
        <w:t>5.2.3</w:t>
      </w:r>
      <w:r w:rsidR="001E2185">
        <w:rPr>
          <w:rFonts w:asciiTheme="minorHAnsi" w:eastAsiaTheme="minorEastAsia" w:hAnsiTheme="minorHAnsi" w:cstheme="minorBidi"/>
          <w:i w:val="0"/>
          <w:iCs w:val="0"/>
          <w:noProof/>
          <w:sz w:val="22"/>
          <w:szCs w:val="22"/>
        </w:rPr>
        <w:tab/>
      </w:r>
      <w:r w:rsidR="001E2185" w:rsidRPr="00BB41D5">
        <w:rPr>
          <w:rStyle w:val="Hyperlink"/>
          <w:noProof/>
        </w:rPr>
        <w:t>Non-Woody</w:t>
      </w:r>
      <w:r w:rsidR="001E2185">
        <w:rPr>
          <w:noProof/>
          <w:webHidden/>
        </w:rPr>
        <w:tab/>
      </w:r>
      <w:r w:rsidR="001E2185">
        <w:rPr>
          <w:noProof/>
          <w:webHidden/>
        </w:rPr>
        <w:fldChar w:fldCharType="begin"/>
      </w:r>
      <w:r w:rsidR="001E2185">
        <w:rPr>
          <w:noProof/>
          <w:webHidden/>
        </w:rPr>
        <w:instrText xml:space="preserve"> PAGEREF _Toc387757120 \h </w:instrText>
      </w:r>
      <w:r w:rsidR="001E2185">
        <w:rPr>
          <w:noProof/>
          <w:webHidden/>
        </w:rPr>
      </w:r>
      <w:r w:rsidR="001E2185">
        <w:rPr>
          <w:noProof/>
          <w:webHidden/>
        </w:rPr>
        <w:fldChar w:fldCharType="separate"/>
      </w:r>
      <w:ins w:id="268" w:author="Melissa Lucash" w:date="2014-10-16T10:09:00Z">
        <w:r w:rsidR="00605E8C">
          <w:rPr>
            <w:noProof/>
            <w:webHidden/>
          </w:rPr>
          <w:t>33</w:t>
        </w:r>
      </w:ins>
      <w:ins w:id="269" w:author="mslucash" w:date="2014-10-16T08:57:00Z">
        <w:del w:id="270" w:author="Melissa Lucash" w:date="2014-10-16T10:09:00Z">
          <w:r w:rsidR="00DB2816" w:rsidDel="00605E8C">
            <w:rPr>
              <w:noProof/>
              <w:webHidden/>
            </w:rPr>
            <w:delText>34</w:delText>
          </w:r>
        </w:del>
      </w:ins>
      <w:del w:id="271" w:author="Melissa Lucash" w:date="2014-10-16T10:09:00Z">
        <w:r w:rsidR="001D3E25" w:rsidDel="00605E8C">
          <w:rPr>
            <w:noProof/>
            <w:webHidden/>
          </w:rPr>
          <w:delText>32</w:delText>
        </w:r>
      </w:del>
      <w:r w:rsidR="001E2185">
        <w:rPr>
          <w:noProof/>
          <w:webHidden/>
        </w:rPr>
        <w:fldChar w:fldCharType="end"/>
      </w:r>
      <w:r>
        <w:rPr>
          <w:noProof/>
        </w:rPr>
        <w:fldChar w:fldCharType="end"/>
      </w:r>
    </w:p>
    <w:p w14:paraId="64E05847" w14:textId="77777777" w:rsidR="001E2185" w:rsidRDefault="00C93BBC">
      <w:pPr>
        <w:pStyle w:val="TOC2"/>
        <w:tabs>
          <w:tab w:val="left" w:pos="720"/>
          <w:tab w:val="right" w:leader="dot" w:pos="8976"/>
        </w:tabs>
        <w:rPr>
          <w:rFonts w:asciiTheme="minorHAnsi" w:eastAsiaTheme="minorEastAsia" w:hAnsiTheme="minorHAnsi" w:cstheme="minorBidi"/>
          <w:noProof/>
          <w:sz w:val="22"/>
          <w:szCs w:val="22"/>
        </w:rPr>
      </w:pPr>
      <w:r>
        <w:fldChar w:fldCharType="begin"/>
      </w:r>
      <w:r>
        <w:instrText xml:space="preserve"> HYPERLINK \l "_Toc387757121" </w:instrText>
      </w:r>
      <w:r>
        <w:fldChar w:fldCharType="separate"/>
      </w:r>
      <w:r w:rsidR="001E2185" w:rsidRPr="00BB41D5">
        <w:rPr>
          <w:rStyle w:val="Hyperlink"/>
          <w:noProof/>
        </w:rPr>
        <w:t>5.3</w:t>
      </w:r>
      <w:r w:rsidR="001E2185">
        <w:rPr>
          <w:rFonts w:asciiTheme="minorHAnsi" w:eastAsiaTheme="minorEastAsia" w:hAnsiTheme="minorHAnsi" w:cstheme="minorBidi"/>
          <w:noProof/>
          <w:sz w:val="22"/>
          <w:szCs w:val="22"/>
        </w:rPr>
        <w:tab/>
      </w:r>
      <w:r w:rsidR="001E2185" w:rsidRPr="00BB41D5">
        <w:rPr>
          <w:rStyle w:val="Hyperlink"/>
          <w:noProof/>
        </w:rPr>
        <w:t>DeadPoolReductions Table</w:t>
      </w:r>
      <w:r w:rsidR="001E2185">
        <w:rPr>
          <w:noProof/>
          <w:webHidden/>
        </w:rPr>
        <w:tab/>
      </w:r>
      <w:r w:rsidR="001E2185">
        <w:rPr>
          <w:noProof/>
          <w:webHidden/>
        </w:rPr>
        <w:fldChar w:fldCharType="begin"/>
      </w:r>
      <w:r w:rsidR="001E2185">
        <w:rPr>
          <w:noProof/>
          <w:webHidden/>
        </w:rPr>
        <w:instrText xml:space="preserve"> PAGEREF _Toc387757121 \h </w:instrText>
      </w:r>
      <w:r w:rsidR="001E2185">
        <w:rPr>
          <w:noProof/>
          <w:webHidden/>
        </w:rPr>
      </w:r>
      <w:r w:rsidR="001E2185">
        <w:rPr>
          <w:noProof/>
          <w:webHidden/>
        </w:rPr>
        <w:fldChar w:fldCharType="separate"/>
      </w:r>
      <w:ins w:id="272" w:author="Melissa Lucash" w:date="2014-10-16T10:09:00Z">
        <w:r w:rsidR="00605E8C">
          <w:rPr>
            <w:noProof/>
            <w:webHidden/>
          </w:rPr>
          <w:t>34</w:t>
        </w:r>
      </w:ins>
      <w:ins w:id="273" w:author="mslucash" w:date="2014-10-16T08:57:00Z">
        <w:del w:id="274" w:author="Melissa Lucash" w:date="2014-10-16T10:09:00Z">
          <w:r w:rsidR="00DB2816" w:rsidDel="00605E8C">
            <w:rPr>
              <w:noProof/>
              <w:webHidden/>
            </w:rPr>
            <w:delText>35</w:delText>
          </w:r>
        </w:del>
      </w:ins>
      <w:del w:id="275" w:author="Melissa Lucash" w:date="2014-10-16T10:09:00Z">
        <w:r w:rsidR="001D3E25" w:rsidDel="00605E8C">
          <w:rPr>
            <w:noProof/>
            <w:webHidden/>
          </w:rPr>
          <w:delText>33</w:delText>
        </w:r>
      </w:del>
      <w:r w:rsidR="001E2185">
        <w:rPr>
          <w:noProof/>
          <w:webHidden/>
        </w:rPr>
        <w:fldChar w:fldCharType="end"/>
      </w:r>
      <w:r>
        <w:rPr>
          <w:noProof/>
        </w:rPr>
        <w:fldChar w:fldCharType="end"/>
      </w:r>
    </w:p>
    <w:p w14:paraId="0DA79807" w14:textId="77777777" w:rsidR="001E2185" w:rsidRDefault="00C93BBC">
      <w:pPr>
        <w:pStyle w:val="TOC3"/>
        <w:tabs>
          <w:tab w:val="left" w:pos="1200"/>
          <w:tab w:val="right" w:leader="dot" w:pos="8976"/>
        </w:tabs>
        <w:rPr>
          <w:rFonts w:asciiTheme="minorHAnsi" w:eastAsiaTheme="minorEastAsia" w:hAnsiTheme="minorHAnsi" w:cstheme="minorBidi"/>
          <w:i w:val="0"/>
          <w:iCs w:val="0"/>
          <w:noProof/>
          <w:sz w:val="22"/>
          <w:szCs w:val="22"/>
        </w:rPr>
      </w:pPr>
      <w:r>
        <w:fldChar w:fldCharType="begin"/>
      </w:r>
      <w:r>
        <w:instrText xml:space="preserve"> HYPERLINK \l "_Toc387757122" </w:instrText>
      </w:r>
      <w:r>
        <w:fldChar w:fldCharType="separate"/>
      </w:r>
      <w:r w:rsidR="001E2185" w:rsidRPr="00BB41D5">
        <w:rPr>
          <w:rStyle w:val="Hyperlink"/>
          <w:noProof/>
        </w:rPr>
        <w:t>5.3.1</w:t>
      </w:r>
      <w:r w:rsidR="001E2185">
        <w:rPr>
          <w:rFonts w:asciiTheme="minorHAnsi" w:eastAsiaTheme="minorEastAsia" w:hAnsiTheme="minorHAnsi" w:cstheme="minorBidi"/>
          <w:i w:val="0"/>
          <w:iCs w:val="0"/>
          <w:noProof/>
          <w:sz w:val="22"/>
          <w:szCs w:val="22"/>
        </w:rPr>
        <w:tab/>
      </w:r>
      <w:r w:rsidR="001E2185" w:rsidRPr="00BB41D5">
        <w:rPr>
          <w:rStyle w:val="Hyperlink"/>
          <w:noProof/>
        </w:rPr>
        <w:t>Disturbance</w:t>
      </w:r>
      <w:r w:rsidR="001E2185">
        <w:rPr>
          <w:noProof/>
          <w:webHidden/>
        </w:rPr>
        <w:tab/>
      </w:r>
      <w:r w:rsidR="001E2185">
        <w:rPr>
          <w:noProof/>
          <w:webHidden/>
        </w:rPr>
        <w:fldChar w:fldCharType="begin"/>
      </w:r>
      <w:r w:rsidR="001E2185">
        <w:rPr>
          <w:noProof/>
          <w:webHidden/>
        </w:rPr>
        <w:instrText xml:space="preserve"> PAGEREF _Toc387757122 \h </w:instrText>
      </w:r>
      <w:r w:rsidR="001E2185">
        <w:rPr>
          <w:noProof/>
          <w:webHidden/>
        </w:rPr>
      </w:r>
      <w:r w:rsidR="001E2185">
        <w:rPr>
          <w:noProof/>
          <w:webHidden/>
        </w:rPr>
        <w:fldChar w:fldCharType="separate"/>
      </w:r>
      <w:ins w:id="276" w:author="Melissa Lucash" w:date="2014-10-16T10:09:00Z">
        <w:r w:rsidR="00605E8C">
          <w:rPr>
            <w:noProof/>
            <w:webHidden/>
          </w:rPr>
          <w:t>34</w:t>
        </w:r>
      </w:ins>
      <w:ins w:id="277" w:author="mslucash" w:date="2014-10-16T08:57:00Z">
        <w:del w:id="278" w:author="Melissa Lucash" w:date="2014-10-16T10:09:00Z">
          <w:r w:rsidR="00DB2816" w:rsidDel="00605E8C">
            <w:rPr>
              <w:noProof/>
              <w:webHidden/>
            </w:rPr>
            <w:delText>35</w:delText>
          </w:r>
        </w:del>
      </w:ins>
      <w:del w:id="279" w:author="Melissa Lucash" w:date="2014-10-16T10:09:00Z">
        <w:r w:rsidR="001D3E25" w:rsidDel="00605E8C">
          <w:rPr>
            <w:noProof/>
            <w:webHidden/>
          </w:rPr>
          <w:delText>33</w:delText>
        </w:r>
      </w:del>
      <w:r w:rsidR="001E2185">
        <w:rPr>
          <w:noProof/>
          <w:webHidden/>
        </w:rPr>
        <w:fldChar w:fldCharType="end"/>
      </w:r>
      <w:r>
        <w:rPr>
          <w:noProof/>
        </w:rPr>
        <w:fldChar w:fldCharType="end"/>
      </w:r>
    </w:p>
    <w:p w14:paraId="717FFE29" w14:textId="77777777" w:rsidR="001E2185" w:rsidRDefault="00C93BBC">
      <w:pPr>
        <w:pStyle w:val="TOC3"/>
        <w:tabs>
          <w:tab w:val="left" w:pos="1200"/>
          <w:tab w:val="right" w:leader="dot" w:pos="8976"/>
        </w:tabs>
        <w:rPr>
          <w:rFonts w:asciiTheme="minorHAnsi" w:eastAsiaTheme="minorEastAsia" w:hAnsiTheme="minorHAnsi" w:cstheme="minorBidi"/>
          <w:i w:val="0"/>
          <w:iCs w:val="0"/>
          <w:noProof/>
          <w:sz w:val="22"/>
          <w:szCs w:val="22"/>
        </w:rPr>
      </w:pPr>
      <w:r>
        <w:fldChar w:fldCharType="begin"/>
      </w:r>
      <w:r>
        <w:instrText xml:space="preserve"> HYPERLINK \l "_Toc387757123" </w:instrText>
      </w:r>
      <w:r>
        <w:fldChar w:fldCharType="separate"/>
      </w:r>
      <w:r w:rsidR="001E2185" w:rsidRPr="00BB41D5">
        <w:rPr>
          <w:rStyle w:val="Hyperlink"/>
          <w:noProof/>
        </w:rPr>
        <w:t>5.3.2</w:t>
      </w:r>
      <w:r w:rsidR="001E2185">
        <w:rPr>
          <w:rFonts w:asciiTheme="minorHAnsi" w:eastAsiaTheme="minorEastAsia" w:hAnsiTheme="minorHAnsi" w:cstheme="minorBidi"/>
          <w:i w:val="0"/>
          <w:iCs w:val="0"/>
          <w:noProof/>
          <w:sz w:val="22"/>
          <w:szCs w:val="22"/>
        </w:rPr>
        <w:tab/>
      </w:r>
      <w:r w:rsidR="001E2185" w:rsidRPr="00BB41D5">
        <w:rPr>
          <w:rStyle w:val="Hyperlink"/>
          <w:noProof/>
        </w:rPr>
        <w:t>Woody</w:t>
      </w:r>
      <w:r w:rsidR="001E2185">
        <w:rPr>
          <w:noProof/>
          <w:webHidden/>
        </w:rPr>
        <w:tab/>
      </w:r>
      <w:r w:rsidR="001E2185">
        <w:rPr>
          <w:noProof/>
          <w:webHidden/>
        </w:rPr>
        <w:fldChar w:fldCharType="begin"/>
      </w:r>
      <w:r w:rsidR="001E2185">
        <w:rPr>
          <w:noProof/>
          <w:webHidden/>
        </w:rPr>
        <w:instrText xml:space="preserve"> PAGEREF _Toc387757123 \h </w:instrText>
      </w:r>
      <w:r w:rsidR="001E2185">
        <w:rPr>
          <w:noProof/>
          <w:webHidden/>
        </w:rPr>
      </w:r>
      <w:r w:rsidR="001E2185">
        <w:rPr>
          <w:noProof/>
          <w:webHidden/>
        </w:rPr>
        <w:fldChar w:fldCharType="separate"/>
      </w:r>
      <w:ins w:id="280" w:author="Melissa Lucash" w:date="2014-10-16T10:09:00Z">
        <w:r w:rsidR="00605E8C">
          <w:rPr>
            <w:noProof/>
            <w:webHidden/>
          </w:rPr>
          <w:t>34</w:t>
        </w:r>
      </w:ins>
      <w:ins w:id="281" w:author="mslucash" w:date="2014-10-16T08:57:00Z">
        <w:del w:id="282" w:author="Melissa Lucash" w:date="2014-10-16T10:09:00Z">
          <w:r w:rsidR="00DB2816" w:rsidDel="00605E8C">
            <w:rPr>
              <w:noProof/>
              <w:webHidden/>
            </w:rPr>
            <w:delText>35</w:delText>
          </w:r>
        </w:del>
      </w:ins>
      <w:del w:id="283" w:author="Melissa Lucash" w:date="2014-10-16T10:09:00Z">
        <w:r w:rsidR="001D3E25" w:rsidDel="00605E8C">
          <w:rPr>
            <w:noProof/>
            <w:webHidden/>
          </w:rPr>
          <w:delText>33</w:delText>
        </w:r>
      </w:del>
      <w:r w:rsidR="001E2185">
        <w:rPr>
          <w:noProof/>
          <w:webHidden/>
        </w:rPr>
        <w:fldChar w:fldCharType="end"/>
      </w:r>
      <w:r>
        <w:rPr>
          <w:noProof/>
        </w:rPr>
        <w:fldChar w:fldCharType="end"/>
      </w:r>
    </w:p>
    <w:p w14:paraId="56465EE2" w14:textId="77777777" w:rsidR="001E2185" w:rsidRDefault="00C93BBC">
      <w:pPr>
        <w:pStyle w:val="TOC3"/>
        <w:tabs>
          <w:tab w:val="left" w:pos="1200"/>
          <w:tab w:val="right" w:leader="dot" w:pos="8976"/>
        </w:tabs>
        <w:rPr>
          <w:rFonts w:asciiTheme="minorHAnsi" w:eastAsiaTheme="minorEastAsia" w:hAnsiTheme="minorHAnsi" w:cstheme="minorBidi"/>
          <w:i w:val="0"/>
          <w:iCs w:val="0"/>
          <w:noProof/>
          <w:sz w:val="22"/>
          <w:szCs w:val="22"/>
        </w:rPr>
      </w:pPr>
      <w:r>
        <w:fldChar w:fldCharType="begin"/>
      </w:r>
      <w:r>
        <w:instrText xml:space="preserve"> HYPERLINK \l "_Toc387757124" </w:instrText>
      </w:r>
      <w:r>
        <w:fldChar w:fldCharType="separate"/>
      </w:r>
      <w:r w:rsidR="001E2185" w:rsidRPr="00BB41D5">
        <w:rPr>
          <w:rStyle w:val="Hyperlink"/>
          <w:noProof/>
        </w:rPr>
        <w:t>5.3.3</w:t>
      </w:r>
      <w:r w:rsidR="001E2185">
        <w:rPr>
          <w:rFonts w:asciiTheme="minorHAnsi" w:eastAsiaTheme="minorEastAsia" w:hAnsiTheme="minorHAnsi" w:cstheme="minorBidi"/>
          <w:i w:val="0"/>
          <w:iCs w:val="0"/>
          <w:noProof/>
          <w:sz w:val="22"/>
          <w:szCs w:val="22"/>
        </w:rPr>
        <w:tab/>
      </w:r>
      <w:r w:rsidR="001E2185" w:rsidRPr="00BB41D5">
        <w:rPr>
          <w:rStyle w:val="Hyperlink"/>
          <w:noProof/>
        </w:rPr>
        <w:t>Non-Woody</w:t>
      </w:r>
      <w:r w:rsidR="001E2185">
        <w:rPr>
          <w:noProof/>
          <w:webHidden/>
        </w:rPr>
        <w:tab/>
      </w:r>
      <w:r w:rsidR="001E2185">
        <w:rPr>
          <w:noProof/>
          <w:webHidden/>
        </w:rPr>
        <w:fldChar w:fldCharType="begin"/>
      </w:r>
      <w:r w:rsidR="001E2185">
        <w:rPr>
          <w:noProof/>
          <w:webHidden/>
        </w:rPr>
        <w:instrText xml:space="preserve"> PAGEREF _Toc387757124 \h </w:instrText>
      </w:r>
      <w:r w:rsidR="001E2185">
        <w:rPr>
          <w:noProof/>
          <w:webHidden/>
        </w:rPr>
      </w:r>
      <w:r w:rsidR="001E2185">
        <w:rPr>
          <w:noProof/>
          <w:webHidden/>
        </w:rPr>
        <w:fldChar w:fldCharType="separate"/>
      </w:r>
      <w:ins w:id="284" w:author="Melissa Lucash" w:date="2014-10-16T10:09:00Z">
        <w:r w:rsidR="00605E8C">
          <w:rPr>
            <w:noProof/>
            <w:webHidden/>
          </w:rPr>
          <w:t>34</w:t>
        </w:r>
      </w:ins>
      <w:ins w:id="285" w:author="mslucash" w:date="2014-10-16T08:57:00Z">
        <w:del w:id="286" w:author="Melissa Lucash" w:date="2014-10-16T10:09:00Z">
          <w:r w:rsidR="00DB2816" w:rsidDel="00605E8C">
            <w:rPr>
              <w:noProof/>
              <w:webHidden/>
            </w:rPr>
            <w:delText>35</w:delText>
          </w:r>
        </w:del>
      </w:ins>
      <w:del w:id="287" w:author="Melissa Lucash" w:date="2014-10-16T10:09:00Z">
        <w:r w:rsidR="001D3E25" w:rsidDel="00605E8C">
          <w:rPr>
            <w:noProof/>
            <w:webHidden/>
          </w:rPr>
          <w:delText>33</w:delText>
        </w:r>
      </w:del>
      <w:r w:rsidR="001E2185">
        <w:rPr>
          <w:noProof/>
          <w:webHidden/>
        </w:rPr>
        <w:fldChar w:fldCharType="end"/>
      </w:r>
      <w:r>
        <w:rPr>
          <w:noProof/>
        </w:rPr>
        <w:fldChar w:fldCharType="end"/>
      </w:r>
    </w:p>
    <w:p w14:paraId="64B2E4D5" w14:textId="77777777" w:rsidR="001E2185" w:rsidRDefault="002C11D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87757125" w:history="1">
        <w:r w:rsidR="001E2185" w:rsidRPr="00BB41D5">
          <w:rPr>
            <w:rStyle w:val="Hyperlink"/>
            <w:noProof/>
          </w:rPr>
          <w:t>6</w:t>
        </w:r>
        <w:r w:rsidR="001E2185">
          <w:rPr>
            <w:rFonts w:asciiTheme="minorHAnsi" w:eastAsiaTheme="minorEastAsia" w:hAnsiTheme="minorHAnsi" w:cstheme="minorBidi"/>
            <w:b w:val="0"/>
            <w:bCs w:val="0"/>
            <w:caps w:val="0"/>
            <w:noProof/>
            <w:sz w:val="22"/>
            <w:szCs w:val="22"/>
          </w:rPr>
          <w:tab/>
        </w:r>
        <w:r w:rsidR="001E2185" w:rsidRPr="00BB41D5">
          <w:rPr>
            <w:rStyle w:val="Hyperlink"/>
            <w:noProof/>
          </w:rPr>
          <w:t>Example Inputs</w:t>
        </w:r>
        <w:r w:rsidR="001E2185">
          <w:rPr>
            <w:noProof/>
            <w:webHidden/>
          </w:rPr>
          <w:tab/>
        </w:r>
        <w:r w:rsidR="001E2185">
          <w:rPr>
            <w:noProof/>
            <w:webHidden/>
          </w:rPr>
          <w:fldChar w:fldCharType="begin"/>
        </w:r>
        <w:r w:rsidR="001E2185">
          <w:rPr>
            <w:noProof/>
            <w:webHidden/>
          </w:rPr>
          <w:instrText xml:space="preserve"> PAGEREF _Toc387757125 \h </w:instrText>
        </w:r>
        <w:r w:rsidR="001E2185">
          <w:rPr>
            <w:noProof/>
            <w:webHidden/>
          </w:rPr>
        </w:r>
        <w:r w:rsidR="001E2185">
          <w:rPr>
            <w:noProof/>
            <w:webHidden/>
          </w:rPr>
          <w:fldChar w:fldCharType="separate"/>
        </w:r>
        <w:r w:rsidR="00605E8C">
          <w:rPr>
            <w:noProof/>
            <w:webHidden/>
          </w:rPr>
          <w:t>1</w:t>
        </w:r>
        <w:r w:rsidR="001E2185">
          <w:rPr>
            <w:noProof/>
            <w:webHidden/>
          </w:rPr>
          <w:fldChar w:fldCharType="end"/>
        </w:r>
      </w:hyperlink>
    </w:p>
    <w:p w14:paraId="3E01AC53" w14:textId="77777777" w:rsidR="001E2185" w:rsidRDefault="002C11DF">
      <w:pPr>
        <w:pStyle w:val="TOC2"/>
        <w:tabs>
          <w:tab w:val="left" w:pos="720"/>
          <w:tab w:val="right" w:leader="dot" w:pos="8976"/>
        </w:tabs>
        <w:rPr>
          <w:rFonts w:asciiTheme="minorHAnsi" w:eastAsiaTheme="minorEastAsia" w:hAnsiTheme="minorHAnsi" w:cstheme="minorBidi"/>
          <w:noProof/>
          <w:sz w:val="22"/>
          <w:szCs w:val="22"/>
        </w:rPr>
      </w:pPr>
      <w:hyperlink w:anchor="_Toc387757126" w:history="1">
        <w:r w:rsidR="001E2185" w:rsidRPr="00BB41D5">
          <w:rPr>
            <w:rStyle w:val="Hyperlink"/>
            <w:noProof/>
          </w:rPr>
          <w:t>6.1</w:t>
        </w:r>
        <w:r w:rsidR="001E2185">
          <w:rPr>
            <w:rFonts w:asciiTheme="minorHAnsi" w:eastAsiaTheme="minorEastAsia" w:hAnsiTheme="minorHAnsi" w:cstheme="minorBidi"/>
            <w:noProof/>
            <w:sz w:val="22"/>
            <w:szCs w:val="22"/>
          </w:rPr>
          <w:tab/>
        </w:r>
        <w:r w:rsidR="001E2185" w:rsidRPr="00BB41D5">
          <w:rPr>
            <w:rStyle w:val="Hyperlink"/>
            <w:noProof/>
          </w:rPr>
          <w:t>Main Parameter File</w:t>
        </w:r>
        <w:r w:rsidR="001E2185">
          <w:rPr>
            <w:noProof/>
            <w:webHidden/>
          </w:rPr>
          <w:tab/>
        </w:r>
        <w:r w:rsidR="001E2185">
          <w:rPr>
            <w:noProof/>
            <w:webHidden/>
          </w:rPr>
          <w:fldChar w:fldCharType="begin"/>
        </w:r>
        <w:r w:rsidR="001E2185">
          <w:rPr>
            <w:noProof/>
            <w:webHidden/>
          </w:rPr>
          <w:instrText xml:space="preserve"> PAGEREF _Toc387757126 \h </w:instrText>
        </w:r>
        <w:r w:rsidR="001E2185">
          <w:rPr>
            <w:noProof/>
            <w:webHidden/>
          </w:rPr>
        </w:r>
        <w:r w:rsidR="001E2185">
          <w:rPr>
            <w:noProof/>
            <w:webHidden/>
          </w:rPr>
          <w:fldChar w:fldCharType="separate"/>
        </w:r>
        <w:r w:rsidR="00605E8C">
          <w:rPr>
            <w:noProof/>
            <w:webHidden/>
          </w:rPr>
          <w:t>1</w:t>
        </w:r>
        <w:r w:rsidR="001E2185">
          <w:rPr>
            <w:noProof/>
            <w:webHidden/>
          </w:rPr>
          <w:fldChar w:fldCharType="end"/>
        </w:r>
      </w:hyperlink>
    </w:p>
    <w:p w14:paraId="613CCA09" w14:textId="77777777" w:rsidR="001E2185" w:rsidRDefault="002C11DF">
      <w:pPr>
        <w:pStyle w:val="TOC2"/>
        <w:tabs>
          <w:tab w:val="left" w:pos="720"/>
          <w:tab w:val="right" w:leader="dot" w:pos="8976"/>
        </w:tabs>
        <w:rPr>
          <w:rFonts w:asciiTheme="minorHAnsi" w:eastAsiaTheme="minorEastAsia" w:hAnsiTheme="minorHAnsi" w:cstheme="minorBidi"/>
          <w:noProof/>
          <w:sz w:val="22"/>
          <w:szCs w:val="22"/>
        </w:rPr>
      </w:pPr>
      <w:hyperlink w:anchor="_Toc387757127" w:history="1">
        <w:r w:rsidR="001E2185" w:rsidRPr="00BB41D5">
          <w:rPr>
            <w:rStyle w:val="Hyperlink"/>
            <w:noProof/>
          </w:rPr>
          <w:t>6.2</w:t>
        </w:r>
        <w:r w:rsidR="001E2185">
          <w:rPr>
            <w:rFonts w:asciiTheme="minorHAnsi" w:eastAsiaTheme="minorEastAsia" w:hAnsiTheme="minorHAnsi" w:cstheme="minorBidi"/>
            <w:noProof/>
            <w:sz w:val="22"/>
            <w:szCs w:val="22"/>
          </w:rPr>
          <w:tab/>
        </w:r>
        <w:r w:rsidR="001E2185" w:rsidRPr="00BB41D5">
          <w:rPr>
            <w:rStyle w:val="Hyperlink"/>
            <w:noProof/>
          </w:rPr>
          <w:t>Age-only Disturbances</w:t>
        </w:r>
        <w:r w:rsidR="001E2185">
          <w:rPr>
            <w:noProof/>
            <w:webHidden/>
          </w:rPr>
          <w:tab/>
        </w:r>
        <w:r w:rsidR="001E2185">
          <w:rPr>
            <w:noProof/>
            <w:webHidden/>
          </w:rPr>
          <w:fldChar w:fldCharType="begin"/>
        </w:r>
        <w:r w:rsidR="001E2185">
          <w:rPr>
            <w:noProof/>
            <w:webHidden/>
          </w:rPr>
          <w:instrText xml:space="preserve"> PAGEREF _Toc387757127 \h </w:instrText>
        </w:r>
        <w:r w:rsidR="001E2185">
          <w:rPr>
            <w:noProof/>
            <w:webHidden/>
          </w:rPr>
        </w:r>
        <w:r w:rsidR="001E2185">
          <w:rPr>
            <w:noProof/>
            <w:webHidden/>
          </w:rPr>
          <w:fldChar w:fldCharType="separate"/>
        </w:r>
        <w:r w:rsidR="00605E8C">
          <w:rPr>
            <w:noProof/>
            <w:webHidden/>
          </w:rPr>
          <w:t>4</w:t>
        </w:r>
        <w:r w:rsidR="001E2185">
          <w:rPr>
            <w:noProof/>
            <w:webHidden/>
          </w:rPr>
          <w:fldChar w:fldCharType="end"/>
        </w:r>
      </w:hyperlink>
    </w:p>
    <w:p w14:paraId="741FABF5" w14:textId="77777777" w:rsidR="0030267A" w:rsidRDefault="001F43FA" w:rsidP="00285A23">
      <w:pPr>
        <w:pStyle w:val="Heading1"/>
      </w:pPr>
      <w:r>
        <w:lastRenderedPageBreak/>
        <w:fldChar w:fldCharType="end"/>
      </w:r>
      <w:bookmarkStart w:id="288" w:name="_Toc387757016"/>
      <w:r w:rsidR="0030267A">
        <w:t>Introduction</w:t>
      </w:r>
      <w:bookmarkEnd w:id="7"/>
      <w:bookmarkEnd w:id="288"/>
    </w:p>
    <w:p w14:paraId="7E14DD65" w14:textId="77777777" w:rsidR="00DA34CE" w:rsidRDefault="00DA34CE" w:rsidP="00DA34CE">
      <w:pPr>
        <w:pStyle w:val="textbody"/>
        <w:rPr>
          <w:i/>
          <w:iCs/>
        </w:rPr>
      </w:pPr>
      <w:r>
        <w:t xml:space="preserve">This document describes the </w:t>
      </w:r>
      <w:r w:rsidR="002C11DF">
        <w:fldChar w:fldCharType="begin"/>
      </w:r>
      <w:r w:rsidR="002C11DF">
        <w:instrText xml:space="preserve"> DOCPROPERTY  "Extension Name"  \* MERGEFORMAT </w:instrText>
      </w:r>
      <w:r w:rsidR="002C11DF">
        <w:fldChar w:fldCharType="separate"/>
      </w:r>
      <w:r w:rsidR="00BE6A56">
        <w:rPr>
          <w:b/>
          <w:bCs/>
        </w:rPr>
        <w:t>Century Succession</w:t>
      </w:r>
      <w:r w:rsidR="002C11DF">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017E7497" w14:textId="77777777" w:rsidR="00C93BBC" w:rsidRDefault="000728DA" w:rsidP="000728DA">
      <w:pPr>
        <w:pStyle w:val="textbody"/>
        <w:rPr>
          <w:ins w:id="289" w:author="mslucash" w:date="2014-10-16T08:41:00Z"/>
        </w:rPr>
      </w:pPr>
      <w:r w:rsidRPr="00DA34CE">
        <w:t xml:space="preserve">The </w:t>
      </w:r>
      <w:r w:rsidR="003A27E9">
        <w:t xml:space="preserve">Century </w:t>
      </w:r>
      <w:r w:rsidRPr="00DA34CE">
        <w:t xml:space="preserve">Succession Extension </w:t>
      </w:r>
      <w:r w:rsidR="003A27E9">
        <w:t xml:space="preserve">is a hybrid between </w:t>
      </w:r>
      <w:ins w:id="290" w:author="mslucash" w:date="2014-10-16T08:36:00Z">
        <w:r w:rsidR="00C93BBC">
          <w:t>LANDIS-II Biomass Succession extensio</w:t>
        </w:r>
        <w:r w:rsidR="00DB2816">
          <w:t>n (Scheller and Mladenoff 2004)</w:t>
        </w:r>
        <w:r w:rsidR="00C93BBC">
          <w:t xml:space="preserve"> and </w:t>
        </w:r>
      </w:ins>
      <w:r w:rsidR="003A27E9">
        <w:t xml:space="preserve">the Century soil model </w:t>
      </w:r>
      <w:r w:rsidR="001F43FA">
        <w:fldChar w:fldCharType="begin"/>
      </w:r>
      <w:r w:rsidR="007C03E2">
        <w:instrText xml:space="preserve"> QUOTE "(Parton et al. 1993, Schimel et al. 1994, Parton et al. 1994, Pan et al. 1998)" </w:instrText>
      </w:r>
      <w:r w:rsidR="001F43FA" w:rsidRPr="007C03E2">
        <w:rPr>
          <w:vanish/>
        </w:rPr>
        <w:fldChar w:fldCharType="begin"/>
      </w:r>
      <w:r w:rsidR="007C03E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1F43FA" w:rsidRPr="007C03E2">
        <w:rPr>
          <w:vanish/>
        </w:rPr>
        <w:fldChar w:fldCharType="end"/>
      </w:r>
      <w:r w:rsidR="001F43FA">
        <w:fldChar w:fldCharType="separate"/>
      </w:r>
      <w:r w:rsidR="00BE6A56">
        <w:t>(Parton et al. 1993, Schimel et al. 1994, Parton et al. 1994, Pan et al. 1998)</w:t>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ÿ\11\05‘\19\02\00\00\00\00\01\00\00Ì\03\00\00\19J:\5CProCite\5CRobMay2001.pdt%Parton, Scurlock, et al. 1993 #983370\00%\00 </w:instrText>
      </w:r>
      <w:r w:rsidR="001F43FA" w:rsidRPr="007C03E2">
        <w:rPr>
          <w:vanish/>
        </w:rPr>
        <w:fldChar w:fldCharType="end"/>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1F43FA" w:rsidRPr="007C03E2">
        <w:rPr>
          <w:vanish/>
        </w:rPr>
        <w:fldChar w:fldCharType="end"/>
      </w:r>
      <w:r w:rsidR="001F43FA">
        <w:fldChar w:fldCharType="end"/>
      </w:r>
      <w:r w:rsidR="001F43FA">
        <w:fldChar w:fldCharType="begin"/>
      </w:r>
      <w:r w:rsidR="007C03E2">
        <w:instrText xml:space="preserve"> QUOTE "" </w:instrText>
      </w:r>
      <w:r w:rsidR="001F43FA" w:rsidRPr="007C03E2">
        <w:rPr>
          <w:vanish/>
        </w:rPr>
        <w:fldChar w:fldCharType="begin"/>
      </w:r>
      <w:r w:rsidR="007C03E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1F43FA" w:rsidRPr="007C03E2">
        <w:rPr>
          <w:vanish/>
        </w:rPr>
        <w:fldChar w:fldCharType="end"/>
      </w:r>
      <w:r w:rsidR="001F43FA">
        <w:fldChar w:fldCharType="end"/>
      </w:r>
      <w:ins w:id="291" w:author="mslucash" w:date="2014-10-16T08:36:00Z">
        <w:r w:rsidR="00DB2816">
          <w:t>.</w:t>
        </w:r>
      </w:ins>
      <w:del w:id="292" w:author="mslucash" w:date="2014-10-16T08:36:00Z">
        <w:r w:rsidR="003A27E9" w:rsidDel="00C93BBC">
          <w:delText xml:space="preserve"> and the</w:delText>
        </w:r>
      </w:del>
      <w:del w:id="293" w:author="mslucash" w:date="2014-10-16T08:35:00Z">
        <w:r w:rsidR="003A27E9" w:rsidDel="00C93BBC">
          <w:delText xml:space="preserve"> LANDIS-II Biomass Succession extension (Scheller and Mladenoff </w:delText>
        </w:r>
        <w:r w:rsidDel="00C93BBC">
          <w:delText>2004)</w:delText>
        </w:r>
      </w:del>
      <w:r>
        <w:t xml:space="preserve">.  </w:t>
      </w:r>
      <w:ins w:id="294" w:author="mslucash" w:date="2014-10-16T08:37:00Z">
        <w:r w:rsidR="00C93BBC">
          <w:t xml:space="preserve">Since its creation in 2011, feedbacks between above- and belowground </w:t>
        </w:r>
      </w:ins>
      <w:ins w:id="295" w:author="mslucash" w:date="2014-10-16T08:38:00Z">
        <w:r w:rsidR="00C93BBC">
          <w:t xml:space="preserve">nitrogen </w:t>
        </w:r>
      </w:ins>
      <w:ins w:id="296" w:author="mslucash" w:date="2014-10-16T08:37:00Z">
        <w:r w:rsidR="00C93BBC">
          <w:t xml:space="preserve">dynamics have been added </w:t>
        </w:r>
      </w:ins>
      <w:ins w:id="297" w:author="mslucash" w:date="2014-10-16T08:42:00Z">
        <w:r w:rsidR="00C93BBC">
          <w:t xml:space="preserve">to this extension </w:t>
        </w:r>
      </w:ins>
      <w:ins w:id="298" w:author="mslucash" w:date="2014-10-16T08:38:00Z">
        <w:r w:rsidR="00C93BBC">
          <w:t xml:space="preserve">and therefore </w:t>
        </w:r>
      </w:ins>
      <w:ins w:id="299" w:author="mslucash" w:date="2014-10-16T08:41:00Z">
        <w:r w:rsidR="00C93BBC">
          <w:t xml:space="preserve">plant growth is tightly coupled to soil dynamics in </w:t>
        </w:r>
      </w:ins>
      <w:ins w:id="300" w:author="mslucash" w:date="2014-10-16T08:42:00Z">
        <w:r w:rsidR="00C93BBC">
          <w:t>the LANDIS-II Century Succession extension</w:t>
        </w:r>
      </w:ins>
      <w:ins w:id="301" w:author="mslucash" w:date="2014-10-16T08:41:00Z">
        <w:r w:rsidR="00C93BBC">
          <w:t xml:space="preserve">.  </w:t>
        </w:r>
      </w:ins>
    </w:p>
    <w:p w14:paraId="6B4B72EF" w14:textId="77777777" w:rsidR="0099712B" w:rsidRDefault="00C93BBC" w:rsidP="000728DA">
      <w:pPr>
        <w:pStyle w:val="textbody"/>
      </w:pPr>
      <w:ins w:id="302" w:author="mslucash" w:date="2014-10-16T08:41:00Z">
        <w:r>
          <w:t xml:space="preserve">The </w:t>
        </w:r>
      </w:ins>
      <w:r w:rsidR="003A27E9">
        <w:t xml:space="preserve">Century </w:t>
      </w:r>
      <w:r w:rsidR="000728DA">
        <w:t xml:space="preserve">Succession </w:t>
      </w:r>
      <w:ins w:id="303" w:author="mslucash" w:date="2014-10-16T08:41:00Z">
        <w:r>
          <w:t xml:space="preserve">extension </w:t>
        </w:r>
      </w:ins>
      <w:r w:rsidR="000728DA">
        <w:t>calculates how c</w:t>
      </w:r>
      <w:r w:rsidR="000728DA" w:rsidRPr="00DA34CE">
        <w:t xml:space="preserve">ohorts </w:t>
      </w:r>
      <w:r w:rsidR="002800CE">
        <w:t xml:space="preserve">grow, </w:t>
      </w:r>
      <w:r w:rsidR="000728DA" w:rsidRPr="00DA34CE">
        <w:t>reproduce, age, and die</w:t>
      </w:r>
      <w:r w:rsidR="00F10425">
        <w:t xml:space="preserve"> (Scheller et al. 2011)</w:t>
      </w:r>
      <w:r w:rsidR="000728DA"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 xml:space="preserve"> 1), slow (SOM2), and passive (SOM3) are simulated.  </w:t>
      </w:r>
    </w:p>
    <w:p w14:paraId="48852FDD" w14:textId="77777777" w:rsidR="00EE45A9" w:rsidRDefault="00134C10" w:rsidP="000728DA">
      <w:pPr>
        <w:pStyle w:val="textbody"/>
      </w:pPr>
      <w:r>
        <w:t xml:space="preserve">For </w:t>
      </w:r>
      <w:r w:rsidR="00481CB8">
        <w:t>a schematic drawing of the CENTURY exten</w:t>
      </w:r>
      <w:r w:rsidR="00AA39E5">
        <w:t>s</w:t>
      </w:r>
      <w:r w:rsidR="00481CB8">
        <w:t xml:space="preserve">ion, see Scheller et al 2011.  </w:t>
      </w:r>
    </w:p>
    <w:p w14:paraId="388A0C06" w14:textId="77777777" w:rsidR="00D27438" w:rsidRDefault="00D27438" w:rsidP="00D27438">
      <w:pPr>
        <w:pStyle w:val="Heading2"/>
        <w:tabs>
          <w:tab w:val="clear" w:pos="1836"/>
        </w:tabs>
        <w:ind w:left="1170" w:hanging="1170"/>
      </w:pPr>
      <w:bookmarkStart w:id="304" w:name="_Toc357416400"/>
      <w:bookmarkStart w:id="305" w:name="_Toc387757017"/>
      <w:r>
        <w:t>Cohort Reproduction – Probability of Establishment</w:t>
      </w:r>
      <w:bookmarkEnd w:id="304"/>
      <w:bookmarkEnd w:id="305"/>
    </w:p>
    <w:p w14:paraId="22FC1ABF" w14:textId="77777777" w:rsidR="00A87B1F" w:rsidRDefault="00110E6D" w:rsidP="00110E6D">
      <w:pPr>
        <w:pStyle w:val="textbody"/>
      </w:pPr>
      <w:r>
        <w:t xml:space="preserve">The probability of establishment </w:t>
      </w:r>
      <w:r w:rsidR="008545A0">
        <w:t>(P</w:t>
      </w:r>
      <w:r w:rsidR="008545A0" w:rsidRPr="008545A0">
        <w:rPr>
          <w:vertAlign w:val="subscript"/>
        </w:rPr>
        <w:t>EST</w:t>
      </w:r>
      <w:r w:rsidR="008545A0">
        <w:t xml:space="preserve">) </w:t>
      </w:r>
      <w:r>
        <w:t xml:space="preserve">is internally calculated at an annual time step and is dependent upon input weather data.  </w:t>
      </w:r>
      <w:r w:rsidRPr="000D7C1B">
        <w:rPr>
          <w:b/>
          <w:rPrChange w:id="306" w:author="Melissa Lucash" w:date="2014-10-14T15:30:00Z">
            <w:rPr/>
          </w:rPrChange>
        </w:rPr>
        <w:t>Although calculated annually, establishment can only occur following a disturbance or at a succession time step</w:t>
      </w:r>
      <w:ins w:id="307" w:author="mslucash" w:date="2014-10-16T09:21:00Z">
        <w:r w:rsidR="0003508C">
          <w:rPr>
            <w:b/>
          </w:rPr>
          <w:t xml:space="preserve"> and occurs only between June and July</w:t>
        </w:r>
      </w:ins>
      <w:r w:rsidRPr="000D7C1B">
        <w:rPr>
          <w:b/>
          <w:rPrChange w:id="308" w:author="Melissa Lucash" w:date="2014-10-14T15:30:00Z">
            <w:rPr/>
          </w:rPrChange>
        </w:rPr>
        <w:t>.</w:t>
      </w:r>
      <w:r w:rsidR="008545A0">
        <w:t xml:space="preserve">  P</w:t>
      </w:r>
      <w:r w:rsidR="008545A0" w:rsidRPr="008545A0">
        <w:rPr>
          <w:vertAlign w:val="subscript"/>
        </w:rPr>
        <w:t>EST</w:t>
      </w:r>
      <w:r w:rsidR="008545A0">
        <w:t xml:space="preserve"> is based on the minimum of three limiting factors:  1) </w:t>
      </w:r>
      <w:r w:rsidR="002800CE">
        <w:t>growing degree days (GDD)</w:t>
      </w:r>
      <w:r w:rsidR="008545A0">
        <w:t>, 2) drought tolerance,</w:t>
      </w:r>
      <w:ins w:id="309" w:author="mslucash" w:date="2014-10-16T08:52:00Z">
        <w:r w:rsidR="00DB2816">
          <w:t xml:space="preserve"> and</w:t>
        </w:r>
      </w:ins>
      <w:r w:rsidR="008545A0">
        <w:t xml:space="preserve"> 3) minimum January temperature.</w:t>
      </w:r>
      <w:r w:rsidR="00A87B1F">
        <w:t xml:space="preserve">  These represent </w:t>
      </w:r>
      <w:r w:rsidR="00A87B1F">
        <w:rPr>
          <w:b/>
        </w:rPr>
        <w:t>ecoregion-</w:t>
      </w:r>
      <w:r w:rsidR="00A87B1F" w:rsidRPr="00A87B1F">
        <w:rPr>
          <w:b/>
        </w:rPr>
        <w:t>scale</w:t>
      </w:r>
      <w:r w:rsidR="00A87B1F">
        <w:t xml:space="preserve"> limits to species establishment in that the requisite parameters vary by ecoregion.</w:t>
      </w:r>
      <w:r w:rsidR="00502D06">
        <w:t xml:space="preserve">  </w:t>
      </w:r>
      <w:r w:rsidR="00A87B1F">
        <w:t>Available light is calculated as in Biomass Succession (v2)</w:t>
      </w:r>
      <w:r w:rsidR="00656703">
        <w:t xml:space="preserve"> and is included as a part of the </w:t>
      </w:r>
      <w:r w:rsidR="001F45A2">
        <w:rPr>
          <w:b/>
        </w:rPr>
        <w:t>site-</w:t>
      </w:r>
      <w:r w:rsidR="00656703" w:rsidRPr="00A87B1F">
        <w:rPr>
          <w:b/>
        </w:rPr>
        <w:t>scale</w:t>
      </w:r>
      <w:r w:rsidR="003D205A">
        <w:t xml:space="preserve"> limits to establishment</w:t>
      </w:r>
      <w:r w:rsidR="00A87B1F">
        <w:t>.</w:t>
      </w:r>
    </w:p>
    <w:p w14:paraId="3C9ADFB0" w14:textId="77777777" w:rsidR="00A87B1F" w:rsidRPr="00110E6D" w:rsidRDefault="00D22CB2" w:rsidP="00110E6D">
      <w:pPr>
        <w:pStyle w:val="textbody"/>
      </w:pPr>
      <w:r>
        <w:t>To determine whether reproduction takes place at a suc</w:t>
      </w:r>
      <w:ins w:id="310" w:author="mslucash" w:date="2014-10-16T08:53:00Z">
        <w:r w:rsidR="00DB2816">
          <w:t>c</w:t>
        </w:r>
      </w:ins>
      <w:r>
        <w:t xml:space="preserve">ession time step, the model </w:t>
      </w:r>
      <w:r w:rsidR="00A87B1F">
        <w:t>first checks the site-scale limits to reproduction.  If this test is passed, ecoregion-scale limits are checked next.  If successful, the site and landscape are searched for propagules as in all previous succession extensions.</w:t>
      </w:r>
      <w:r w:rsidR="007F7DFC">
        <w:t xml:space="preserve"> </w:t>
      </w:r>
      <w:ins w:id="311" w:author="mslucash" w:date="2014-10-16T08:53:00Z">
        <w:r w:rsidR="00DB2816">
          <w:t xml:space="preserve">The outcome of all these steps is what </w:t>
        </w:r>
        <w:r w:rsidR="00DB2816">
          <w:lastRenderedPageBreak/>
          <w:t>determines the actual establishment</w:t>
        </w:r>
        <w:r w:rsidR="0003508C">
          <w:t xml:space="preserve"> </w:t>
        </w:r>
        <w:r w:rsidR="00DB2816">
          <w:t>that occurs on the landscape</w:t>
        </w:r>
      </w:ins>
      <w:ins w:id="312" w:author="mslucash" w:date="2014-10-16T09:20:00Z">
        <w:r w:rsidR="0003508C">
          <w:t xml:space="preserve"> between June and July</w:t>
        </w:r>
      </w:ins>
      <w:ins w:id="313" w:author="mslucash" w:date="2014-10-16T08:53:00Z">
        <w:r w:rsidR="00DB2816">
          <w:t>.</w:t>
        </w:r>
      </w:ins>
      <w:del w:id="314" w:author="mslucash" w:date="2014-10-16T08:53:00Z">
        <w:r w:rsidR="007F7DFC" w:rsidDel="00DB2816">
          <w:delText xml:space="preserve"> </w:delText>
        </w:r>
      </w:del>
    </w:p>
    <w:p w14:paraId="1C8435A9" w14:textId="77777777" w:rsidR="000728DA" w:rsidRDefault="000728DA" w:rsidP="006F6491">
      <w:pPr>
        <w:pStyle w:val="Heading2"/>
        <w:tabs>
          <w:tab w:val="clear" w:pos="1836"/>
        </w:tabs>
        <w:ind w:left="1170" w:hanging="1170"/>
      </w:pPr>
      <w:bookmarkStart w:id="315" w:name="_Toc387757018"/>
      <w:r>
        <w:t>Cohort Growth</w:t>
      </w:r>
      <w:bookmarkEnd w:id="315"/>
    </w:p>
    <w:p w14:paraId="170B5C41" w14:textId="77777777" w:rsidR="005D12A2" w:rsidRDefault="0003508C" w:rsidP="00A82A51">
      <w:pPr>
        <w:pStyle w:val="textbody"/>
        <w:rPr>
          <w:ins w:id="316" w:author="mslucash" w:date="2014-10-16T09:02:00Z"/>
        </w:rPr>
      </w:pPr>
      <w:ins w:id="317" w:author="mslucash" w:date="2014-10-16T09:19:00Z">
        <w:r>
          <w:t xml:space="preserve">Although the Century Succession is limited to annual or multiple-year time steps, </w:t>
        </w:r>
        <w:r w:rsidRPr="00D16BE0">
          <w:rPr>
            <w:b/>
          </w:rPr>
          <w:t>cohort growth and soil decomposition operate at a monthly time step</w:t>
        </w:r>
        <w:r>
          <w:t>.  Because most disturbances occur in the summer months, the monthly cycle proceeds from July to June</w:t>
        </w:r>
      </w:ins>
      <w:ins w:id="318" w:author="mslucash" w:date="2014-10-16T09:22:00Z">
        <w:r>
          <w:t xml:space="preserve"> (unless in calibrate mode, see section</w:t>
        </w:r>
        <w:r w:rsidR="000F5B60">
          <w:t xml:space="preserve"> 2.7)</w:t>
        </w:r>
      </w:ins>
      <w:ins w:id="319" w:author="mslucash" w:date="2014-10-16T09:19:00Z">
        <w:r>
          <w:t xml:space="preserve">.  </w:t>
        </w:r>
      </w:ins>
      <w:r w:rsidR="00A82A51" w:rsidRPr="00A82A51">
        <w:t xml:space="preserve">At each time step, cohort growth is determined by estimated </w:t>
      </w:r>
      <w:r w:rsidR="00D22CB2">
        <w:t>leaf area index (</w:t>
      </w:r>
      <w:r w:rsidR="00A82A51" w:rsidRPr="00A82A51">
        <w:t>LAI</w:t>
      </w:r>
      <w:r w:rsidR="00D22CB2">
        <w:t>)</w:t>
      </w:r>
      <w:r w:rsidR="00A82A51" w:rsidRPr="00A82A51">
        <w:t xml:space="preserve">, water availability, temperature, </w:t>
      </w:r>
      <w:r w:rsidR="00A85D83">
        <w:t xml:space="preserve">growing space </w:t>
      </w:r>
      <w:r w:rsidR="00A82A51" w:rsidRPr="00A82A51">
        <w:t>capacity and nitrogen</w:t>
      </w:r>
      <w:r w:rsidR="00A85D83">
        <w:t xml:space="preserve"> availability</w:t>
      </w:r>
      <w:r w:rsidR="00A82A51" w:rsidRPr="00A82A51">
        <w:t xml:space="preserve">.  Cohort growth generally follows the algorithms found in Century, except for N </w:t>
      </w:r>
      <w:ins w:id="320" w:author="mslucash" w:date="2014-10-16T08:56:00Z">
        <w:r w:rsidR="00DB2816">
          <w:t>availability</w:t>
        </w:r>
      </w:ins>
      <w:del w:id="321" w:author="mslucash" w:date="2014-10-16T08:56:00Z">
        <w:r w:rsidR="00A82A51" w:rsidRPr="00A82A51" w:rsidDel="00DB2816">
          <w:delText>uptake</w:delText>
        </w:r>
      </w:del>
      <w:r w:rsidR="00A82A51" w:rsidRPr="00A82A51">
        <w:t>.</w:t>
      </w:r>
      <w:r w:rsidR="00A3201B">
        <w:t xml:space="preserve">  </w:t>
      </w:r>
    </w:p>
    <w:p w14:paraId="29DEE482" w14:textId="77777777" w:rsidR="00A82A51" w:rsidRPr="00A82A51" w:rsidDel="005D12A2" w:rsidRDefault="005D12A2" w:rsidP="00A82A51">
      <w:pPr>
        <w:pStyle w:val="textbody"/>
        <w:rPr>
          <w:del w:id="322" w:author="mslucash" w:date="2014-10-16T09:07:00Z"/>
        </w:rPr>
      </w:pPr>
      <w:ins w:id="323" w:author="mslucash" w:date="2014-10-16T09:02:00Z">
        <w:r>
          <w:t xml:space="preserve">The amount of available nitrogen is determined by </w:t>
        </w:r>
      </w:ins>
      <w:ins w:id="324" w:author="mslucash" w:date="2014-10-16T09:04:00Z">
        <w:r>
          <w:t xml:space="preserve">mineral N, </w:t>
        </w:r>
      </w:ins>
      <w:ins w:id="325" w:author="mslucash" w:date="2014-10-16T09:05:00Z">
        <w:r>
          <w:t xml:space="preserve">N </w:t>
        </w:r>
      </w:ins>
      <w:ins w:id="326" w:author="mslucash" w:date="2014-10-16T09:04:00Z">
        <w:r>
          <w:t>mineralization,</w:t>
        </w:r>
      </w:ins>
      <w:ins w:id="327" w:author="mslucash" w:date="2014-10-16T09:03:00Z">
        <w:r>
          <w:t xml:space="preserve"> </w:t>
        </w:r>
      </w:ins>
      <w:ins w:id="328" w:author="mslucash" w:date="2014-10-16T09:05:00Z">
        <w:r>
          <w:t xml:space="preserve">N </w:t>
        </w:r>
      </w:ins>
      <w:ins w:id="329" w:author="mslucash" w:date="2014-10-16T09:02:00Z">
        <w:r>
          <w:t>deposition</w:t>
        </w:r>
      </w:ins>
      <w:ins w:id="330" w:author="mslucash" w:date="2014-10-16T09:14:00Z">
        <w:r w:rsidR="0003508C">
          <w:t xml:space="preserve"> volatilization</w:t>
        </w:r>
      </w:ins>
      <w:ins w:id="331" w:author="mslucash" w:date="2014-10-16T09:05:00Z">
        <w:r>
          <w:t xml:space="preserve"> and leaching</w:t>
        </w:r>
      </w:ins>
      <w:ins w:id="332" w:author="mslucash" w:date="2014-10-16T09:03:00Z">
        <w:r>
          <w:t xml:space="preserve">, </w:t>
        </w:r>
      </w:ins>
      <w:ins w:id="333" w:author="mslucash" w:date="2014-10-16T09:05:00Z">
        <w:r>
          <w:t>but it is also affected by plant uptake (Lucash et al. 2014)</w:t>
        </w:r>
      </w:ins>
      <w:ins w:id="334" w:author="mslucash" w:date="2014-10-16T09:02:00Z">
        <w:r>
          <w:t xml:space="preserve">.  </w:t>
        </w:r>
      </w:ins>
      <w:r w:rsidR="00A82A51" w:rsidRPr="00A82A51">
        <w:t xml:space="preserve">In </w:t>
      </w:r>
      <w:del w:id="335" w:author="mslucash" w:date="2014-10-16T09:15:00Z">
        <w:r w:rsidR="00A82A51" w:rsidRPr="00A82A51" w:rsidDel="0003508C">
          <w:delText xml:space="preserve">the </w:delText>
        </w:r>
      </w:del>
      <w:del w:id="336" w:author="mslucash" w:date="2014-10-16T09:07:00Z">
        <w:r w:rsidR="00A82A51" w:rsidRPr="00A82A51" w:rsidDel="005D12A2">
          <w:delText>spring</w:delText>
        </w:r>
      </w:del>
      <w:ins w:id="337" w:author="mslucash" w:date="2014-10-16T09:15:00Z">
        <w:r w:rsidR="0003508C">
          <w:t>August</w:t>
        </w:r>
      </w:ins>
      <w:r w:rsidR="00A82A51" w:rsidRPr="00A82A51">
        <w:t>, the amount of resorbed N is calculated (leaf N</w:t>
      </w:r>
      <w:r w:rsidR="00D22CB2">
        <w:t xml:space="preserve"> </w:t>
      </w:r>
      <w:r w:rsidR="00A82A51" w:rsidRPr="00A82A51">
        <w:t xml:space="preserve">- litter N), which can be “used” by the cohort </w:t>
      </w:r>
      <w:r w:rsidR="00A85D83">
        <w:t>when conditions are conducive to growth</w:t>
      </w:r>
      <w:r w:rsidR="00A82A51" w:rsidRPr="00A82A51">
        <w:t>.</w:t>
      </w:r>
      <w:r w:rsidR="00A85D83">
        <w:t xml:space="preserve">  In hardwoods, resorbed N is used primarily in the spring; resorbed N can be utilized throughout the year in conifers.</w:t>
      </w:r>
      <w:r w:rsidR="00A82A51" w:rsidRPr="00A82A51">
        <w:t xml:space="preserve">  After the pool of resorbed N is depleted, the cohort takes up </w:t>
      </w:r>
      <w:ins w:id="338" w:author="mslucash" w:date="2014-10-16T09:07:00Z">
        <w:r>
          <w:t xml:space="preserve">available </w:t>
        </w:r>
      </w:ins>
      <w:r w:rsidR="00A82A51" w:rsidRPr="00A82A51">
        <w:t xml:space="preserve">N from the mineral N pool.  Uptake of N is proportional to </w:t>
      </w:r>
      <w:r w:rsidR="00D22CB2">
        <w:t>above-ground net primary productivity (</w:t>
      </w:r>
      <w:r w:rsidR="00A82A51" w:rsidRPr="00A82A51">
        <w:t>ANPP</w:t>
      </w:r>
      <w:r w:rsidR="00D22CB2">
        <w:t>)</w:t>
      </w:r>
      <w:r w:rsidR="00A82A51" w:rsidRPr="00A82A51">
        <w:t xml:space="preserve">, with greater N uptake by faster growing cohorts.  When mineral N is limiting, competition for N between cohorts is determined by the relative amount of their coarse root biomass. </w:t>
      </w:r>
      <w:ins w:id="339" w:author="mslucash" w:date="2014-10-16T09:07:00Z">
        <w:r>
          <w:t xml:space="preserve"> </w:t>
        </w:r>
      </w:ins>
      <w:r w:rsidR="00A82A51" w:rsidRPr="00A82A51">
        <w:t xml:space="preserve"> </w:t>
      </w:r>
    </w:p>
    <w:p w14:paraId="66F12039" w14:textId="77777777" w:rsidR="000728DA" w:rsidRDefault="00110E6D" w:rsidP="006F6491">
      <w:pPr>
        <w:pStyle w:val="Heading2"/>
        <w:tabs>
          <w:tab w:val="clear" w:pos="1836"/>
        </w:tabs>
        <w:ind w:left="1170" w:hanging="1170"/>
      </w:pPr>
      <w:bookmarkStart w:id="340" w:name="_Toc387757019"/>
      <w:r>
        <w:t xml:space="preserve">Soil and </w:t>
      </w:r>
      <w:r w:rsidR="000728DA">
        <w:t>Dead Biomass Decay</w:t>
      </w:r>
      <w:bookmarkEnd w:id="340"/>
    </w:p>
    <w:p w14:paraId="4B6E121C" w14:textId="77777777" w:rsidR="000728DA" w:rsidRDefault="00110E6D" w:rsidP="000728DA">
      <w:pPr>
        <w:pStyle w:val="textbody"/>
      </w:pPr>
      <w:r>
        <w:t>All soil processes follow the algorithm and science from Century v4.5 whereby there are four litter pools (structural and metabolic material either on the surface or within the soil) and three soil organic matter (SOM) pools</w:t>
      </w:r>
      <w:r w:rsidR="00D22CB2">
        <w:t xml:space="preserve"> (SOM 1,2,3</w:t>
      </w:r>
      <w:ins w:id="341" w:author="mslucash" w:date="2014-10-16T09:08:00Z">
        <w:r w:rsidR="005D12A2">
          <w:t>; Scheller et al. 2011)</w:t>
        </w:r>
      </w:ins>
      <w:del w:id="342" w:author="mslucash" w:date="2014-10-16T09:08:00Z">
        <w:r w:rsidR="00D22CB2" w:rsidDel="005D12A2">
          <w:delText>)</w:delText>
        </w:r>
      </w:del>
      <w:r>
        <w:t>.</w:t>
      </w:r>
      <w:r w:rsidR="00D22CB2">
        <w:t xml:space="preserve">  SOM1 is further subdivided into SOM1 surface and SOM1 soil</w:t>
      </w:r>
      <w:r w:rsidR="009B4A99">
        <w:t>.</w:t>
      </w:r>
    </w:p>
    <w:p w14:paraId="58B9891F" w14:textId="77777777" w:rsidR="004D1913" w:rsidRPr="00297CB7" w:rsidRDefault="004D1913" w:rsidP="004D1913">
      <w:pPr>
        <w:pStyle w:val="textbody"/>
      </w:pPr>
      <w:r w:rsidRPr="004D1913">
        <w:t xml:space="preserve">Decay rates of </w:t>
      </w:r>
      <w:r w:rsidR="00B55D32">
        <w:t xml:space="preserve">SOMsurf, SOM1soil, </w:t>
      </w:r>
      <w:r w:rsidRPr="004D1913">
        <w:t xml:space="preserve">SOM 2 and </w:t>
      </w:r>
      <w:r w:rsidR="003D7E90">
        <w:t xml:space="preserve">SOM </w:t>
      </w:r>
      <w:r w:rsidRPr="004D1913">
        <w:t xml:space="preserve">3 are user inputs at the </w:t>
      </w:r>
      <w:r w:rsidRPr="004D1913">
        <w:rPr>
          <w:b/>
        </w:rPr>
        <w:t>ecoregion</w:t>
      </w:r>
      <w:r w:rsidRPr="004D1913">
        <w:t xml:space="preserve"> scale.</w:t>
      </w:r>
    </w:p>
    <w:p w14:paraId="60CE5901" w14:textId="77777777" w:rsidR="000728DA" w:rsidRPr="00297CB7" w:rsidRDefault="000728DA" w:rsidP="006F6491">
      <w:pPr>
        <w:pStyle w:val="Heading2"/>
        <w:tabs>
          <w:tab w:val="clear" w:pos="1836"/>
        </w:tabs>
        <w:ind w:left="1170" w:hanging="1170"/>
      </w:pPr>
      <w:bookmarkStart w:id="343" w:name="_Toc387757020"/>
      <w:r w:rsidRPr="00297CB7">
        <w:lastRenderedPageBreak/>
        <w:t>Initializing Biomass</w:t>
      </w:r>
      <w:r w:rsidR="000C1393">
        <w:t xml:space="preserve"> and Soil Properties</w:t>
      </w:r>
      <w:bookmarkEnd w:id="343"/>
    </w:p>
    <w:p w14:paraId="67396708" w14:textId="77777777" w:rsidR="009D6EDB" w:rsidRDefault="000C1393" w:rsidP="000728DA">
      <w:pPr>
        <w:pStyle w:val="textbody"/>
      </w:pPr>
      <w:r>
        <w:t xml:space="preserve">The initial biomass is estimated </w:t>
      </w:r>
      <w:del w:id="344" w:author="mslucash" w:date="2014-10-16T09:08:00Z">
        <w:r w:rsidDel="005D12A2">
          <w:delText>as in the Biomass Succession extensions</w:delText>
        </w:r>
        <w:r w:rsidR="00D22CB2" w:rsidDel="005D12A2">
          <w:delText xml:space="preserve"> </w:delText>
        </w:r>
      </w:del>
      <w:r w:rsidR="00D22CB2">
        <w:t>during model “spin-up”</w:t>
      </w:r>
      <w:ins w:id="345" w:author="mslucash" w:date="2014-10-16T09:08:00Z">
        <w:r w:rsidR="005D12A2">
          <w:t>, as in the Biomass Succession extension</w:t>
        </w:r>
      </w:ins>
      <w:r>
        <w:t xml:space="preserve">.  </w:t>
      </w:r>
      <w:r w:rsidRPr="000C1393">
        <w:rPr>
          <w:b/>
        </w:rPr>
        <w:t>T</w:t>
      </w:r>
      <w:r w:rsidR="000728DA" w:rsidRPr="00297CB7">
        <w:rPr>
          <w:b/>
          <w:bCs/>
        </w:rPr>
        <w:t>he user does not supply the initial biomass estimates.</w:t>
      </w:r>
      <w:r w:rsidR="000728DA" w:rsidRPr="00297CB7">
        <w:t xml:space="preserve">  </w:t>
      </w:r>
      <w:r>
        <w:t>T</w:t>
      </w:r>
      <w:r w:rsidR="000728DA" w:rsidRPr="00297CB7">
        <w:t xml:space="preserve">he </w:t>
      </w:r>
      <w:r>
        <w:t xml:space="preserve">Century </w:t>
      </w:r>
      <w:r w:rsidR="000728DA" w:rsidRPr="00297CB7">
        <w:t xml:space="preserve">Succession extension iterates the number of time steps equal to the maximum cohort age for each site.  Beginning at time (t - oldest cohort age), cohorts are added at each time step corresponding to the time when the existing cohorts were established.  </w:t>
      </w:r>
      <w:r>
        <w:t>Next</w:t>
      </w:r>
      <w:r w:rsidR="000728DA" w:rsidRPr="00297CB7">
        <w:t>, each cohort undergoes growth and mortality for the number of years equal to its current age</w:t>
      </w:r>
      <w:r>
        <w:t xml:space="preserve">.  </w:t>
      </w:r>
      <w:r w:rsidR="0096375C">
        <w:t>I</w:t>
      </w:r>
      <w:r w:rsidR="000728DA" w:rsidRPr="00297CB7">
        <w:t xml:space="preserve">nitial </w:t>
      </w:r>
      <w:r w:rsidR="0096375C">
        <w:t>cohort</w:t>
      </w:r>
      <w:r w:rsidR="00D22CB2">
        <w:t xml:space="preserve"> biomass</w:t>
      </w:r>
      <w:r w:rsidR="0096375C">
        <w:t xml:space="preserve"> therefore </w:t>
      </w:r>
      <w:r w:rsidR="000728DA" w:rsidRPr="00297CB7">
        <w:t>reflect</w:t>
      </w:r>
      <w:r w:rsidR="00D22CB2">
        <w:t>s</w:t>
      </w:r>
      <w:r w:rsidR="000728DA" w:rsidRPr="00297CB7">
        <w:t xml:space="preserve"> competition among cohorts</w:t>
      </w:r>
      <w:ins w:id="346" w:author="Melissa Lucash" w:date="2014-10-13T16:18:00Z">
        <w:r w:rsidR="001F45A2">
          <w:t xml:space="preserve"> and is constrained by </w:t>
        </w:r>
      </w:ins>
      <w:ins w:id="347" w:author="Melissa Lucash" w:date="2014-10-13T16:19:00Z">
        <w:r w:rsidR="00C57A50">
          <w:t>the total maximum biomass of all the species present</w:t>
        </w:r>
      </w:ins>
      <w:r w:rsidR="000728DA" w:rsidRPr="00297CB7">
        <w:t xml:space="preserve">.  </w:t>
      </w:r>
      <w:r w:rsidR="0096375C">
        <w:t xml:space="preserve">Likewise, </w:t>
      </w:r>
      <w:del w:id="348" w:author="mslucash" w:date="2014-10-16T09:10:00Z">
        <w:r w:rsidR="0096375C" w:rsidDel="005D12A2">
          <w:delText xml:space="preserve">beginning with initial soil values, </w:delText>
        </w:r>
      </w:del>
      <w:r w:rsidR="0096375C">
        <w:t>the dead and SOM pools</w:t>
      </w:r>
      <w:ins w:id="349" w:author="mslucash" w:date="2014-10-16T09:09:00Z">
        <w:r w:rsidR="005D12A2">
          <w:t xml:space="preserve"> begin with initial soil values but</w:t>
        </w:r>
      </w:ins>
      <w:r w:rsidR="0096375C">
        <w:t xml:space="preserve"> change during the spin-up phase.  </w:t>
      </w:r>
    </w:p>
    <w:p w14:paraId="20329EC9" w14:textId="7AC381E1" w:rsidR="0096375C" w:rsidDel="00C57A50" w:rsidRDefault="009D6EDB" w:rsidP="000728DA">
      <w:pPr>
        <w:pStyle w:val="textbody"/>
      </w:pPr>
      <w:del w:id="350" w:author="Melissa Lucash" w:date="2014-10-13T16:20:00Z">
        <w:r w:rsidDel="00C57A50">
          <w:rPr>
            <w:b/>
          </w:rPr>
          <w:delText>Note</w:delText>
        </w:r>
      </w:del>
      <w:ins w:id="351" w:author="Melissa Lucash" w:date="2014-10-13T16:20:00Z">
        <w:r w:rsidR="00C57A50">
          <w:rPr>
            <w:b/>
          </w:rPr>
          <w:t>User’s tip</w:t>
        </w:r>
      </w:ins>
      <w:r w:rsidDel="00C57A50">
        <w:rPr>
          <w:b/>
        </w:rPr>
        <w:t xml:space="preserve">:  </w:t>
      </w:r>
      <w:del w:id="352" w:author="Melissa Lucash" w:date="2014-10-13T16:20:00Z">
        <w:r w:rsidR="007F7DFC" w:rsidDel="00C57A50">
          <w:rPr>
            <w:i/>
          </w:rPr>
          <w:delText>Climate data</w:delText>
        </w:r>
        <w:r w:rsidR="0096375C" w:rsidRPr="009D6EDB" w:rsidDel="00C57A50">
          <w:rPr>
            <w:i/>
          </w:rPr>
          <w:delText xml:space="preserve"> is required for initialization (see </w:delText>
        </w:r>
        <w:r w:rsidR="008645A0" w:rsidRPr="008645A0" w:rsidDel="00C57A50">
          <w:rPr>
            <w:i/>
          </w:rPr>
          <w:delText>the</w:delText>
        </w:r>
        <w:r w:rsidR="008645A0" w:rsidDel="00C57A50">
          <w:rPr>
            <w:i/>
          </w:rPr>
          <w:delText xml:space="preserve"> climate library user’s manual- </w:delText>
        </w:r>
        <w:r w:rsidR="008645A0" w:rsidRPr="008645A0" w:rsidDel="00C57A50">
          <w:rPr>
            <w:i/>
          </w:rPr>
          <w:delText>LANDIS-II Climate Library v1.0 User Guide</w:delText>
        </w:r>
        <w:r w:rsidR="0096375C" w:rsidRPr="009D6EDB" w:rsidDel="00C57A50">
          <w:rPr>
            <w:i/>
          </w:rPr>
          <w:delText>)</w:delText>
        </w:r>
      </w:del>
      <w:ins w:id="353" w:author="Melissa Lucash" w:date="2014-10-13T16:20:00Z">
        <w:r w:rsidR="00C57A50">
          <w:rPr>
            <w:i/>
          </w:rPr>
          <w:t xml:space="preserve">Initialization can be evaluated by examining the output files and examining the </w:t>
        </w:r>
      </w:ins>
      <w:ins w:id="354" w:author="mslucash" w:date="2014-10-16T09:37:00Z">
        <w:r w:rsidR="009B47AB">
          <w:rPr>
            <w:i/>
          </w:rPr>
          <w:t xml:space="preserve">century-succession-log.csv </w:t>
        </w:r>
      </w:ins>
      <w:ins w:id="355" w:author="Melissa Lucash" w:date="2014-10-13T16:20:00Z">
        <w:r w:rsidR="00C57A50">
          <w:rPr>
            <w:i/>
          </w:rPr>
          <w:t xml:space="preserve">output </w:t>
        </w:r>
      </w:ins>
      <w:ins w:id="356" w:author="mslucash" w:date="2014-10-16T09:37:00Z">
        <w:r w:rsidR="009B47AB">
          <w:rPr>
            <w:i/>
          </w:rPr>
          <w:t xml:space="preserve">file </w:t>
        </w:r>
      </w:ins>
      <w:ins w:id="357" w:author="Melissa Lucash" w:date="2014-10-13T16:20:00Z">
        <w:r w:rsidR="00C57A50">
          <w:rPr>
            <w:i/>
          </w:rPr>
          <w:t>at time=0</w:t>
        </w:r>
      </w:ins>
      <w:r w:rsidR="0096375C" w:rsidRPr="009D6EDB" w:rsidDel="00C57A50">
        <w:rPr>
          <w:i/>
        </w:rPr>
        <w:t>.</w:t>
      </w:r>
      <w:ins w:id="358" w:author="Melissa Lucash" w:date="2014-10-13T16:21:00Z">
        <w:r w:rsidR="00C57A50">
          <w:rPr>
            <w:i/>
          </w:rPr>
          <w:t xml:space="preserve">  Keep in mind that initial biomass is affected by the maximum biomass of all species so it will change if </w:t>
        </w:r>
        <w:del w:id="359" w:author="mslucash" w:date="2014-10-16T09:38:00Z">
          <w:r w:rsidR="00C57A50" w:rsidDel="009B47AB">
            <w:rPr>
              <w:i/>
            </w:rPr>
            <w:delText>the size/extent of your landscape changes</w:delText>
          </w:r>
        </w:del>
      </w:ins>
      <w:ins w:id="360" w:author="mslucash" w:date="2014-10-16T09:38:00Z">
        <w:r w:rsidR="009B47AB">
          <w:rPr>
            <w:i/>
          </w:rPr>
          <w:t>you add/remove species</w:t>
        </w:r>
      </w:ins>
      <w:ins w:id="361" w:author="Melissa Lucash" w:date="2014-10-13T16:21:00Z">
        <w:r w:rsidR="00C57A50">
          <w:rPr>
            <w:i/>
          </w:rPr>
          <w:t>.</w:t>
        </w:r>
      </w:ins>
    </w:p>
    <w:p w14:paraId="510248AE" w14:textId="77777777" w:rsidR="00C57A50" w:rsidRDefault="000728DA" w:rsidP="0096375C">
      <w:pPr>
        <w:pStyle w:val="textbody"/>
      </w:pPr>
      <w:r w:rsidRPr="00297CB7">
        <w:t xml:space="preserve">This initialization does not account for disturbances </w:t>
      </w:r>
      <w:r>
        <w:t xml:space="preserve">and therefore </w:t>
      </w:r>
      <w:r w:rsidR="0096375C">
        <w:t xml:space="preserve">typically </w:t>
      </w:r>
      <w:r>
        <w:t>overestimates initial live biomass and underestimates initial dead biomass quantities.</w:t>
      </w:r>
      <w:r w:rsidR="0096375C" w:rsidRPr="0096375C">
        <w:t xml:space="preserve"> </w:t>
      </w:r>
    </w:p>
    <w:p w14:paraId="5FAB15DF" w14:textId="77777777" w:rsidR="000728DA" w:rsidRDefault="0096375C" w:rsidP="000728DA">
      <w:pPr>
        <w:pStyle w:val="textbody"/>
      </w:pPr>
      <w:r w:rsidRPr="0096375C">
        <w:rPr>
          <w:b/>
        </w:rPr>
        <w:t>Note</w:t>
      </w:r>
      <w:r w:rsidRPr="00297CB7">
        <w:t xml:space="preserve">: </w:t>
      </w:r>
      <w:r w:rsidRPr="0096375C">
        <w:rPr>
          <w:i/>
        </w:rPr>
        <w:t>Required computation time reflects the number of initial communities listed in the initial community file.</w:t>
      </w:r>
    </w:p>
    <w:p w14:paraId="417303F9" w14:textId="77777777" w:rsidR="000728DA" w:rsidRDefault="000728DA" w:rsidP="006F6491">
      <w:pPr>
        <w:pStyle w:val="Heading2"/>
        <w:tabs>
          <w:tab w:val="clear" w:pos="1836"/>
        </w:tabs>
        <w:ind w:left="1170" w:hanging="1170"/>
      </w:pPr>
      <w:bookmarkStart w:id="362" w:name="_Toc387757021"/>
      <w:r>
        <w:t>Interactions with Disturbances</w:t>
      </w:r>
      <w:bookmarkEnd w:id="362"/>
    </w:p>
    <w:p w14:paraId="746C39E0" w14:textId="77777777" w:rsidR="000728DA" w:rsidRDefault="0096375C" w:rsidP="000728DA">
      <w:pPr>
        <w:pStyle w:val="textbody"/>
      </w:pPr>
      <w:r>
        <w:t xml:space="preserve">Century </w:t>
      </w:r>
      <w:r w:rsidR="000728DA">
        <w:t xml:space="preserve">Succession was written to allow disturbances </w:t>
      </w:r>
      <w:r w:rsidR="00E91A02">
        <w:t xml:space="preserve">(e.g. wind and harvest) </w:t>
      </w:r>
      <w:r w:rsidR="000728DA">
        <w:t xml:space="preserve">that operate on age-only cohorts to interact with the two dead </w:t>
      </w:r>
      <w:r w:rsidR="007F7DFC">
        <w:t>biomass pools.  For example, a u</w:t>
      </w:r>
      <w:r w:rsidR="000728DA">
        <w:t xml:space="preserve">ser is able to run </w:t>
      </w:r>
      <w:r w:rsidR="00E91A02">
        <w:t>the</w:t>
      </w:r>
      <w:r w:rsidR="000728DA">
        <w:t xml:space="preserve"> </w:t>
      </w:r>
      <w:r w:rsidR="00D55A8B">
        <w:t xml:space="preserve">wind </w:t>
      </w:r>
      <w:r w:rsidR="000728DA">
        <w:t xml:space="preserve">extension with </w:t>
      </w:r>
      <w:r w:rsidR="00D55A8B">
        <w:t xml:space="preserve">Century </w:t>
      </w:r>
      <w:r w:rsidR="000728DA">
        <w:t xml:space="preserve">Succession.  Although </w:t>
      </w:r>
      <w:r w:rsidR="00E91A02">
        <w:t xml:space="preserve">the wind </w:t>
      </w:r>
      <w:r w:rsidR="000728DA">
        <w:t xml:space="preserve">disturbance extension is </w:t>
      </w:r>
      <w:r w:rsidR="00E91A02">
        <w:t xml:space="preserve">not </w:t>
      </w:r>
      <w:r w:rsidR="000728DA">
        <w:t xml:space="preserve">‘biomass aware’, a simple interface was created that enables the biomass of cohorts killed by the disturbance to be allocated to </w:t>
      </w:r>
      <w:r w:rsidR="00D55A8B">
        <w:t xml:space="preserve">the proper </w:t>
      </w:r>
      <w:r w:rsidR="000728DA">
        <w:t xml:space="preserve">dead biomass pools.  The interface allows a </w:t>
      </w:r>
      <w:r w:rsidR="008645A0">
        <w:t xml:space="preserve">user </w:t>
      </w:r>
      <w:r w:rsidR="000728DA">
        <w:t xml:space="preserve">to indicate a) whether and how much </w:t>
      </w:r>
      <w:r w:rsidR="00D55A8B">
        <w:t xml:space="preserve">leaf </w:t>
      </w:r>
      <w:r w:rsidR="000728DA">
        <w:t xml:space="preserve">or woody </w:t>
      </w:r>
      <w:r w:rsidR="000728DA">
        <w:rPr>
          <w:b/>
          <w:bCs/>
        </w:rPr>
        <w:t xml:space="preserve">live biomass </w:t>
      </w:r>
      <w:r w:rsidR="000728DA">
        <w:t xml:space="preserve">is transferred to their respective dead pools by a disturbance type and b) whether and how much of the </w:t>
      </w:r>
      <w:r w:rsidR="00D55A8B">
        <w:t xml:space="preserve">leaf </w:t>
      </w:r>
      <w:r w:rsidR="000728DA">
        <w:t xml:space="preserve">or woody </w:t>
      </w:r>
      <w:r w:rsidR="000728DA">
        <w:rPr>
          <w:b/>
          <w:bCs/>
        </w:rPr>
        <w:t xml:space="preserve">dead biomass </w:t>
      </w:r>
      <w:r w:rsidR="00D55A8B" w:rsidRPr="00D55A8B">
        <w:rPr>
          <w:b/>
          <w:bCs/>
          <w:i/>
        </w:rPr>
        <w:t>aboveground</w:t>
      </w:r>
      <w:r w:rsidR="00D55A8B">
        <w:rPr>
          <w:b/>
          <w:bCs/>
        </w:rPr>
        <w:t xml:space="preserve"> </w:t>
      </w:r>
      <w:r w:rsidR="000728DA">
        <w:rPr>
          <w:b/>
          <w:bCs/>
        </w:rPr>
        <w:t xml:space="preserve">pools </w:t>
      </w:r>
      <w:r w:rsidR="000728DA">
        <w:t>are removed by a disturbance type.</w:t>
      </w:r>
    </w:p>
    <w:p w14:paraId="76F53F15" w14:textId="77777777" w:rsidR="00664ABC" w:rsidRDefault="00664ABC" w:rsidP="00664ABC">
      <w:pPr>
        <w:pStyle w:val="textbody"/>
      </w:pPr>
      <w:r w:rsidRPr="00664ABC">
        <w:rPr>
          <w:b/>
        </w:rPr>
        <w:t>Note</w:t>
      </w:r>
      <w:r>
        <w:t xml:space="preserve">:  </w:t>
      </w:r>
      <w:r w:rsidR="00EB2E00">
        <w:rPr>
          <w:i/>
        </w:rPr>
        <w:t>Do not list fire in the age-only disturbance table</w:t>
      </w:r>
      <w:r>
        <w:t>.  Fire effects vary by severity and are indicated in the</w:t>
      </w:r>
      <w:r w:rsidR="00EB2E00">
        <w:t xml:space="preserve"> separate</w:t>
      </w:r>
      <w:r>
        <w:t xml:space="preserve"> </w:t>
      </w:r>
      <w:r w:rsidRPr="005D12A2">
        <w:rPr>
          <w:rPrChange w:id="363" w:author="mslucash" w:date="2014-10-16T09:10:00Z">
            <w:rPr>
              <w:b/>
            </w:rPr>
          </w:rPrChange>
        </w:rPr>
        <w:t>FireReductionParameters</w:t>
      </w:r>
      <w:r w:rsidRPr="005D12A2">
        <w:t xml:space="preserve"> </w:t>
      </w:r>
      <w:r>
        <w:t>table</w:t>
      </w:r>
      <w:r w:rsidR="00F5527E">
        <w:t xml:space="preserve"> (below)</w:t>
      </w:r>
      <w:r>
        <w:t>.</w:t>
      </w:r>
    </w:p>
    <w:p w14:paraId="3981FA72" w14:textId="77777777" w:rsidR="000728DA" w:rsidRDefault="000728DA" w:rsidP="000728DA">
      <w:pPr>
        <w:pStyle w:val="textbody"/>
      </w:pPr>
      <w:r>
        <w:lastRenderedPageBreak/>
        <w:t xml:space="preserve">This interface does not allow dynamic changes in the transfer rates into and out of the dead pools.  Rather, the interface was designed to allow existing age-cohort disturbances to be used with </w:t>
      </w:r>
      <w:r w:rsidR="009E0A08">
        <w:t xml:space="preserve">Century </w:t>
      </w:r>
      <w:r>
        <w:t xml:space="preserve">Succession. </w:t>
      </w:r>
    </w:p>
    <w:p w14:paraId="4A71BDF5" w14:textId="77777777" w:rsidR="000728DA" w:rsidRPr="00F61271" w:rsidRDefault="000728DA" w:rsidP="000728DA">
      <w:pPr>
        <w:pStyle w:val="textbody"/>
      </w:pPr>
      <w:r>
        <w:t xml:space="preserve">The interface is specified in a separate LandisData parameter file: </w:t>
      </w:r>
      <w:r w:rsidRPr="00F61271">
        <w:t>"Age-only Disturbances - Biomass Parameters"</w:t>
      </w:r>
      <w:r>
        <w:t>.  See Chapter 4.</w:t>
      </w:r>
    </w:p>
    <w:p w14:paraId="089131FB" w14:textId="77777777" w:rsidR="00D16BE0" w:rsidRDefault="00A87B1F" w:rsidP="006F6491">
      <w:pPr>
        <w:pStyle w:val="Heading2"/>
        <w:tabs>
          <w:tab w:val="clear" w:pos="1836"/>
        </w:tabs>
        <w:ind w:left="1170" w:hanging="1170"/>
      </w:pPr>
      <w:bookmarkStart w:id="364" w:name="_Toc387757022"/>
      <w:r>
        <w:t>Available Light</w:t>
      </w:r>
      <w:bookmarkEnd w:id="364"/>
    </w:p>
    <w:p w14:paraId="453712B8" w14:textId="77777777" w:rsidR="00D16BE0" w:rsidRPr="00DA34CE" w:rsidRDefault="00A87B1F" w:rsidP="00D16BE0">
      <w:pPr>
        <w:pStyle w:val="textbody"/>
      </w:pPr>
      <w:r>
        <w:t>Available light (the conceptual inverse of s</w:t>
      </w:r>
      <w:r w:rsidR="00D16BE0">
        <w:t>hade</w:t>
      </w:r>
      <w:r>
        <w:t>)</w:t>
      </w:r>
      <w:r w:rsidR="00D16BE0">
        <w:t xml:space="preserve"> calculations follow the </w:t>
      </w:r>
      <w:r>
        <w:t xml:space="preserve">shade </w:t>
      </w:r>
      <w:r w:rsidR="00D16BE0">
        <w:t xml:space="preserve">algorithms in Biomass Succession (v2). </w:t>
      </w:r>
    </w:p>
    <w:p w14:paraId="6CD600F2" w14:textId="77777777" w:rsidR="00D16BE0" w:rsidRDefault="00D16BE0" w:rsidP="006F6491">
      <w:pPr>
        <w:pStyle w:val="Heading2"/>
        <w:tabs>
          <w:tab w:val="clear" w:pos="1836"/>
        </w:tabs>
        <w:ind w:left="1170" w:hanging="1170"/>
      </w:pPr>
      <w:bookmarkStart w:id="365" w:name="_Toc387757023"/>
      <w:r>
        <w:t>Cohort Reproduction – Disturbance Interactions</w:t>
      </w:r>
      <w:bookmarkEnd w:id="365"/>
    </w:p>
    <w:p w14:paraId="68EF3787" w14:textId="77777777" w:rsidR="00D16BE0" w:rsidRDefault="00D16BE0" w:rsidP="00D16BE0">
      <w:pPr>
        <w:pStyle w:val="textbody"/>
      </w:pPr>
      <w:r>
        <w:t xml:space="preserve">See the rules and algorithm outlined for Biomass Succession (v2).  </w:t>
      </w:r>
    </w:p>
    <w:p w14:paraId="3C321A5F" w14:textId="77777777" w:rsidR="00D16BE0" w:rsidRDefault="00D16BE0" w:rsidP="006F6491">
      <w:pPr>
        <w:pStyle w:val="Heading2"/>
        <w:tabs>
          <w:tab w:val="clear" w:pos="1836"/>
        </w:tabs>
        <w:ind w:left="1170" w:hanging="1170"/>
      </w:pPr>
      <w:bookmarkStart w:id="366" w:name="_Toc387757024"/>
      <w:r>
        <w:t>Cohort Reproduction – Initial Biomass</w:t>
      </w:r>
      <w:bookmarkEnd w:id="366"/>
    </w:p>
    <w:p w14:paraId="692A90AA" w14:textId="77777777" w:rsidR="00D16BE0" w:rsidRPr="00D16BE0" w:rsidRDefault="00D16BE0" w:rsidP="00D16BE0">
      <w:pPr>
        <w:pStyle w:val="textbody"/>
      </w:pPr>
      <w:r>
        <w:t>See the rules and algorithm outlined for Biomass Succession (v2).</w:t>
      </w:r>
    </w:p>
    <w:p w14:paraId="20FCC804" w14:textId="77777777" w:rsidR="009D6EDB" w:rsidRDefault="009D6EDB" w:rsidP="006F6491">
      <w:pPr>
        <w:pStyle w:val="Heading2"/>
        <w:tabs>
          <w:tab w:val="clear" w:pos="1836"/>
        </w:tabs>
        <w:ind w:left="1170" w:hanging="1170"/>
      </w:pPr>
      <w:bookmarkStart w:id="367" w:name="_Toc387757025"/>
      <w:r>
        <w:t>Cohort Senescence and Mortality</w:t>
      </w:r>
      <w:bookmarkEnd w:id="367"/>
    </w:p>
    <w:p w14:paraId="1C91F767" w14:textId="77777777" w:rsidR="009D6EDB" w:rsidRDefault="009D6EDB" w:rsidP="009D6EDB">
      <w:pPr>
        <w:pStyle w:val="textbody"/>
      </w:pPr>
      <w:r>
        <w:t>See the rules and algorithm outlined for Biomass Succession (v2).</w:t>
      </w:r>
    </w:p>
    <w:p w14:paraId="26CCFBDE" w14:textId="77777777" w:rsidR="003B6F14" w:rsidRDefault="003B6F14" w:rsidP="006F6491">
      <w:pPr>
        <w:pStyle w:val="Heading2"/>
        <w:tabs>
          <w:tab w:val="clear" w:pos="1836"/>
        </w:tabs>
        <w:ind w:left="1170" w:hanging="1170"/>
      </w:pPr>
      <w:bookmarkStart w:id="368" w:name="_Toc387757026"/>
      <w:r>
        <w:t>Major Releases</w:t>
      </w:r>
      <w:bookmarkEnd w:id="368"/>
    </w:p>
    <w:p w14:paraId="20E73823" w14:textId="77777777" w:rsidR="00D27438" w:rsidRDefault="00D27438" w:rsidP="00D27438">
      <w:pPr>
        <w:pStyle w:val="Heading3"/>
        <w:tabs>
          <w:tab w:val="clear" w:pos="3870"/>
        </w:tabs>
        <w:ind w:left="1170" w:hanging="1170"/>
      </w:pPr>
      <w:bookmarkStart w:id="369" w:name="_Toc357416398"/>
      <w:bookmarkStart w:id="370" w:name="_Toc387757027"/>
      <w:r>
        <w:t>Version 3.</w:t>
      </w:r>
      <w:bookmarkEnd w:id="369"/>
      <w:r w:rsidR="00F848AE">
        <w:t>2</w:t>
      </w:r>
      <w:bookmarkEnd w:id="370"/>
    </w:p>
    <w:p w14:paraId="61614AF0" w14:textId="77777777" w:rsidR="00F848AE" w:rsidRDefault="003A3D58" w:rsidP="003A3D58">
      <w:pPr>
        <w:pStyle w:val="textbody"/>
      </w:pPr>
      <w:r>
        <w:t xml:space="preserve">We </w:t>
      </w:r>
      <w:r w:rsidRPr="003A3D58">
        <w:t xml:space="preserve">added a climate library to the Century </w:t>
      </w:r>
      <w:r w:rsidR="00103F94">
        <w:t>e</w:t>
      </w:r>
      <w:r w:rsidRPr="003A3D58">
        <w:t xml:space="preserve">xtension to enable a suite of LANDIS-II model extensions to </w:t>
      </w:r>
      <w:r w:rsidR="00103F94">
        <w:t>use</w:t>
      </w:r>
      <w:r w:rsidRPr="003A3D58">
        <w:t xml:space="preserve"> the same stream of climate data</w:t>
      </w:r>
      <w:r w:rsidR="00F848AE">
        <w:t xml:space="preserve"> (see the climate library user’s manual (</w:t>
      </w:r>
      <w:r w:rsidR="00F848AE" w:rsidRPr="00A85D83">
        <w:t>LANDIS-II Climate Library v1.0 User Guide</w:t>
      </w:r>
      <w:r w:rsidR="00F848AE">
        <w:t>)</w:t>
      </w:r>
      <w:r w:rsidRPr="003A3D58">
        <w:t xml:space="preserve">.  By only feeding in climate data </w:t>
      </w:r>
      <w:r w:rsidR="00F848AE">
        <w:t xml:space="preserve">only </w:t>
      </w:r>
      <w:r w:rsidRPr="003A3D58">
        <w:t xml:space="preserve">once, the climate </w:t>
      </w:r>
      <w:r w:rsidR="00F848AE">
        <w:t>is</w:t>
      </w:r>
      <w:r w:rsidRPr="003A3D58">
        <w:t xml:space="preserve"> seamlessly integrated across </w:t>
      </w:r>
      <w:r>
        <w:t>all extensions specified in the scenario file.</w:t>
      </w:r>
      <w:r w:rsidR="00F848AE">
        <w:t xml:space="preserve">  </w:t>
      </w:r>
    </w:p>
    <w:p w14:paraId="6C84CA2D" w14:textId="77777777" w:rsidR="003A3D58" w:rsidRDefault="00F848AE" w:rsidP="003A3D58">
      <w:pPr>
        <w:pStyle w:val="textbody"/>
      </w:pPr>
      <w:r>
        <w:t xml:space="preserve">In Century version 3.2, the user will automatically use the climate library when running Century.   As outlined in the climate library user’s guide, the user can feed in daily or monthly data </w:t>
      </w:r>
      <w:ins w:id="371" w:author="mslucash" w:date="2014-10-16T09:11:00Z">
        <w:r w:rsidR="005D12A2">
          <w:t xml:space="preserve">for temperature, precipitation, wind speed, wind direction and N deposition </w:t>
        </w:r>
      </w:ins>
      <w:r w:rsidR="00CE2C6E">
        <w:t>without having to calculate standard deviation like in Century Version 3.1 or earlier.</w:t>
      </w:r>
      <w:r>
        <w:t xml:space="preserve"> </w:t>
      </w:r>
    </w:p>
    <w:p w14:paraId="3D4D1D41" w14:textId="77777777" w:rsidR="008B175A" w:rsidRDefault="008B175A" w:rsidP="008B175A">
      <w:pPr>
        <w:pStyle w:val="textbody"/>
      </w:pPr>
      <w:r>
        <w:t>In this version, we increased the range of soil organic matter inputs to account for the large amount of carbon stored in productive forests, like in the Pacific Northwest.</w:t>
      </w:r>
      <w:r w:rsidR="00AC0B7A">
        <w:t xml:space="preserve">  We also reduced the minimum fraction </w:t>
      </w:r>
      <w:r w:rsidR="00AC0B7A">
        <w:lastRenderedPageBreak/>
        <w:t xml:space="preserve">of leaf biomass (Fcfrac) allowed in the input file to account for the small ratio of leaf: wood biomass in these forests. </w:t>
      </w:r>
    </w:p>
    <w:p w14:paraId="526818A9" w14:textId="77777777" w:rsidR="00AC0B7A" w:rsidRDefault="00AC0B7A" w:rsidP="008B175A">
      <w:pPr>
        <w:pStyle w:val="textbody"/>
        <w:rPr>
          <w:ins w:id="372" w:author="mslucash" w:date="2014-10-16T09:12:00Z"/>
        </w:rPr>
      </w:pPr>
      <w:r>
        <w:t xml:space="preserve">We also modified retranslocation for conifers so that they could utilized the resorbed N throughout the year.  In previous versions, conifers were restricted to using resorbed N in the spring (like hardwoods), but in this version, conifers are able to use this N source whenever tree growth is occurring.  </w:t>
      </w:r>
    </w:p>
    <w:p w14:paraId="7E86E142" w14:textId="77777777" w:rsidR="0003508C" w:rsidRDefault="0003508C" w:rsidP="0003508C">
      <w:pPr>
        <w:pStyle w:val="textbody"/>
        <w:rPr>
          <w:ins w:id="373" w:author="mslucash" w:date="2014-10-16T09:12:00Z"/>
        </w:rPr>
      </w:pPr>
      <w:ins w:id="374" w:author="mslucash" w:date="2014-10-16T09:12:00Z">
        <w:r>
          <w:t>In the Century output table, we changed the output to separate root C from aboveground C</w:t>
        </w:r>
      </w:ins>
      <w:ins w:id="375" w:author="mslucash" w:date="2014-10-16T09:13:00Z">
        <w:r>
          <w:t xml:space="preserve">.  This </w:t>
        </w:r>
      </w:ins>
      <w:ins w:id="376" w:author="mslucash" w:date="2014-10-16T09:12:00Z">
        <w:r>
          <w:t>make</w:t>
        </w:r>
      </w:ins>
      <w:ins w:id="377" w:author="mslucash" w:date="2014-10-16T09:13:00Z">
        <w:r>
          <w:t>s</w:t>
        </w:r>
      </w:ins>
      <w:ins w:id="378" w:author="mslucash" w:date="2014-10-16T09:12:00Z">
        <w:r>
          <w:t xml:space="preserve"> it easier to validate </w:t>
        </w:r>
      </w:ins>
      <w:ins w:id="379" w:author="mslucash" w:date="2014-10-16T09:13:00Z">
        <w:r>
          <w:t>wood, leaf, fine root and coarse biomass</w:t>
        </w:r>
      </w:ins>
      <w:ins w:id="380" w:author="mslucash" w:date="2014-10-16T09:12:00Z">
        <w:r>
          <w:t xml:space="preserve">.  </w:t>
        </w:r>
      </w:ins>
    </w:p>
    <w:p w14:paraId="242BE8DB" w14:textId="73DEB737" w:rsidR="0003508C" w:rsidRDefault="0003508C" w:rsidP="008B175A">
      <w:pPr>
        <w:pStyle w:val="textbody"/>
      </w:pPr>
      <w:ins w:id="381" w:author="mslucash" w:date="2014-10-16T09:16:00Z">
        <w:r w:rsidRPr="005D03CF">
          <w:t xml:space="preserve">We added a new input parameter </w:t>
        </w:r>
      </w:ins>
      <w:ins w:id="382" w:author="mslucash" w:date="2014-10-16T09:17:00Z">
        <w:r w:rsidRPr="005D03CF">
          <w:t xml:space="preserve">at the ecoregion level, </w:t>
        </w:r>
      </w:ins>
      <w:ins w:id="383" w:author="mslucash" w:date="2014-10-16T09:16:00Z">
        <w:r w:rsidRPr="005D03CF">
          <w:t xml:space="preserve">so the user can modify the relationship between belowground and aboveground </w:t>
        </w:r>
      </w:ins>
      <w:ins w:id="384" w:author="mslucash" w:date="2014-10-16T09:17:00Z">
        <w:r w:rsidRPr="005D03CF">
          <w:rPr>
            <w:rPrChange w:id="385" w:author="mslucash" w:date="2014-10-16T10:03:00Z">
              <w:rPr>
                <w:b/>
              </w:rPr>
            </w:rPrChange>
          </w:rPr>
          <w:t>biomass (see section</w:t>
        </w:r>
      </w:ins>
      <w:ins w:id="386" w:author="mslucash" w:date="2014-10-16T10:03:00Z">
        <w:r w:rsidR="005D03CF" w:rsidRPr="005D03CF">
          <w:rPr>
            <w:rPrChange w:id="387" w:author="mslucash" w:date="2014-10-16T10:03:00Z">
              <w:rPr>
                <w:b/>
              </w:rPr>
            </w:rPrChange>
          </w:rPr>
          <w:t xml:space="preserve"> 2.18.11</w:t>
        </w:r>
      </w:ins>
      <w:ins w:id="388" w:author="mslucash" w:date="2014-10-16T09:17:00Z">
        <w:r w:rsidRPr="005D03CF">
          <w:rPr>
            <w:rPrChange w:id="389" w:author="mslucash" w:date="2014-10-16T10:03:00Z">
              <w:rPr>
                <w:b/>
              </w:rPr>
            </w:rPrChange>
          </w:rPr>
          <w:t>)</w:t>
        </w:r>
      </w:ins>
      <w:ins w:id="390" w:author="mslucash" w:date="2014-10-16T09:16:00Z">
        <w:r w:rsidRPr="005D03CF">
          <w:t>.</w:t>
        </w:r>
      </w:ins>
    </w:p>
    <w:p w14:paraId="4390DAE5" w14:textId="0568DAE5" w:rsidR="00AC0B7A" w:rsidRDefault="00AC0B7A" w:rsidP="008B175A">
      <w:pPr>
        <w:pStyle w:val="textbody"/>
      </w:pPr>
      <w:r>
        <w:t xml:space="preserve">We also corrected several minor errors.  We corrected an error in units, which was causing </w:t>
      </w:r>
      <w:r w:rsidR="008B175A">
        <w:t>bas</w:t>
      </w:r>
      <w:r>
        <w:t>e</w:t>
      </w:r>
      <w:ins w:id="391" w:author="mslucash" w:date="2014-10-16T10:03:00Z">
        <w:r w:rsidR="005D03CF">
          <w:t xml:space="preserve"> </w:t>
        </w:r>
      </w:ins>
      <w:r>
        <w:t>flow to be an order of magnitude higher than the storm</w:t>
      </w:r>
      <w:ins w:id="392" w:author="mslucash" w:date="2014-10-16T10:03:00Z">
        <w:r w:rsidR="005D03CF">
          <w:t xml:space="preserve"> </w:t>
        </w:r>
      </w:ins>
      <w:r>
        <w:t xml:space="preserve">flow in previous versions of Century.  We also modified LAI so that it was set to zero in hardwoods when leaf drop occurred.  Finally, we corrected an error in the N intercept parameter, which was not being used in the calculation of N deposition.  Now both the N slope and intercept parameters can influence N deposition to </w:t>
      </w:r>
      <w:r w:rsidR="00105CE9">
        <w:t>account for wet (slope</w:t>
      </w:r>
      <w:r>
        <w:t>)</w:t>
      </w:r>
      <w:r w:rsidR="00105CE9">
        <w:t xml:space="preserve"> and dry (intercept) deposition.</w:t>
      </w:r>
    </w:p>
    <w:p w14:paraId="272A6C05" w14:textId="77777777" w:rsidR="003A3D58" w:rsidRDefault="003A3D58" w:rsidP="006F6491">
      <w:pPr>
        <w:pStyle w:val="Heading3"/>
        <w:tabs>
          <w:tab w:val="clear" w:pos="3870"/>
        </w:tabs>
        <w:ind w:left="1170" w:hanging="1170"/>
      </w:pPr>
      <w:bookmarkStart w:id="393" w:name="_Toc387757028"/>
      <w:r>
        <w:t>Version 3.1</w:t>
      </w:r>
      <w:bookmarkEnd w:id="393"/>
    </w:p>
    <w:p w14:paraId="217EB3B7" w14:textId="77777777" w:rsidR="00BE1F82" w:rsidRDefault="00BE1F82" w:rsidP="00BE1F82">
      <w:pPr>
        <w:pStyle w:val="textbody"/>
      </w:pPr>
      <w:r>
        <w:t xml:space="preserve">We fixed frass N, which was artificially creating large increases in mineral N during defoliation events when Century was run with the Leaf Biomass Insects Extension.  Now when insect defoliation occurs, there is a small increase in frass N that corresponds to values observed in the field.  </w:t>
      </w:r>
    </w:p>
    <w:p w14:paraId="14C13A4A" w14:textId="77777777" w:rsidR="00BE1F82" w:rsidRDefault="00BE1F82" w:rsidP="00BE1F82">
      <w:pPr>
        <w:pStyle w:val="textbody"/>
      </w:pPr>
      <w:r>
        <w:t xml:space="preserve">In the Century output table, we redefined the soil N pool by removing the surficial dead wood and soil dead wood.  This makes the soil N pool consistent with the soil C pool, which doesn’t include dead material.  </w:t>
      </w:r>
    </w:p>
    <w:p w14:paraId="53E5F54F" w14:textId="22A2462E" w:rsidR="00BE1F82" w:rsidRDefault="00BE1F82" w:rsidP="00BE1F82">
      <w:pPr>
        <w:pStyle w:val="textbody"/>
      </w:pPr>
      <w:r>
        <w:t xml:space="preserve">We also adjusted the mineral N so that it </w:t>
      </w:r>
      <w:r w:rsidR="00103F94">
        <w:t>can</w:t>
      </w:r>
      <w:ins w:id="394" w:author="mslucash" w:date="2014-10-16T09:14:00Z">
        <w:r w:rsidR="0003508C">
          <w:t>’t</w:t>
        </w:r>
      </w:ins>
      <w:ins w:id="395" w:author="mslucash" w:date="2014-10-16T10:03:00Z">
        <w:r w:rsidR="005D03CF">
          <w:t xml:space="preserve"> </w:t>
        </w:r>
      </w:ins>
      <w:del w:id="396" w:author="mslucash" w:date="2014-10-16T09:14:00Z">
        <w:r w:rsidR="00103F94" w:rsidDel="0003508C">
          <w:delText xml:space="preserve"> not </w:delText>
        </w:r>
      </w:del>
      <w:r w:rsidR="00103F94">
        <w:t>be depleted</w:t>
      </w:r>
      <w:r>
        <w:t xml:space="preserve"> to zero, which caused errors for N uptake until more N deposition occurred.  Now mineral N can be very small (&lt;0.01) but not zero, allowing the calculation of N uptake even when the rates are very low.</w:t>
      </w:r>
    </w:p>
    <w:p w14:paraId="3800BC07" w14:textId="77777777" w:rsidR="003B6F14" w:rsidRDefault="003B6F14" w:rsidP="006F6491">
      <w:pPr>
        <w:pStyle w:val="Heading3"/>
        <w:tabs>
          <w:tab w:val="clear" w:pos="3870"/>
        </w:tabs>
        <w:ind w:left="1170" w:hanging="1170"/>
      </w:pPr>
      <w:bookmarkStart w:id="397" w:name="_Toc387757029"/>
      <w:r>
        <w:lastRenderedPageBreak/>
        <w:t>Version 3.0</w:t>
      </w:r>
      <w:bookmarkEnd w:id="397"/>
    </w:p>
    <w:p w14:paraId="0F3A3AB4" w14:textId="77777777" w:rsidR="003B6F14" w:rsidRDefault="003B6F14" w:rsidP="003B6F14">
      <w:pPr>
        <w:pStyle w:val="textbody"/>
      </w:pPr>
      <w:r>
        <w:t xml:space="preserve">In this version of </w:t>
      </w:r>
      <w:r w:rsidR="00392ECE">
        <w:t>Century</w:t>
      </w:r>
      <w:r>
        <w:t xml:space="preserve">, we made major improvements to </w:t>
      </w:r>
      <w:r>
        <w:rPr>
          <w:b/>
        </w:rPr>
        <w:t>nitrogen cycling</w:t>
      </w:r>
      <w:r>
        <w:t xml:space="preserve">, made minor changes to </w:t>
      </w:r>
      <w:r>
        <w:rPr>
          <w:b/>
        </w:rPr>
        <w:t>belowground productivity</w:t>
      </w:r>
      <w:r>
        <w:t xml:space="preserve">, </w:t>
      </w:r>
      <w:r>
        <w:rPr>
          <w:b/>
        </w:rPr>
        <w:t>probability of establishment</w:t>
      </w:r>
      <w:r>
        <w:t xml:space="preserve">, and added an </w:t>
      </w:r>
      <w:r>
        <w:rPr>
          <w:b/>
        </w:rPr>
        <w:t>output file</w:t>
      </w:r>
      <w:r>
        <w:t xml:space="preserve"> that is generated when </w:t>
      </w:r>
      <w:r w:rsidR="00392ECE">
        <w:t>Century</w:t>
      </w:r>
      <w:r>
        <w:t xml:space="preserve"> is run in calibrate mode.</w:t>
      </w:r>
    </w:p>
    <w:p w14:paraId="47EABCEB" w14:textId="77777777" w:rsidR="003B6F14" w:rsidRDefault="003B6F14" w:rsidP="003B6F14">
      <w:pPr>
        <w:pStyle w:val="textbody"/>
      </w:pPr>
      <w:r w:rsidRPr="00F77E0C">
        <w:t>Nitrogen cycling</w:t>
      </w:r>
      <w:r>
        <w:t xml:space="preserve"> in previous versions of Century Succession focused primarily on how N regulates C cycling, rather than describing N dynamics, per se.  </w:t>
      </w:r>
    </w:p>
    <w:p w14:paraId="135E5FB0" w14:textId="77777777" w:rsidR="003B6F14" w:rsidRDefault="003B6F14" w:rsidP="003B6F14">
      <w:pPr>
        <w:pStyle w:val="textbody"/>
      </w:pPr>
      <w:r>
        <w:t>In version 3.0, total nitrogen, (NH</w:t>
      </w:r>
      <w:r w:rsidRPr="001A3518">
        <w:rPr>
          <w:vertAlign w:val="subscript"/>
        </w:rPr>
        <w:t>4</w:t>
      </w:r>
      <w:r w:rsidRPr="001A3518">
        <w:rPr>
          <w:vertAlign w:val="superscript"/>
        </w:rPr>
        <w:t>+</w:t>
      </w:r>
      <w:r>
        <w:t>, NO</w:t>
      </w:r>
      <w:r w:rsidRPr="001A3518">
        <w:rPr>
          <w:vertAlign w:val="subscript"/>
        </w:rPr>
        <w:t>3</w:t>
      </w:r>
      <w:r w:rsidRPr="001A3518">
        <w:rPr>
          <w:vertAlign w:val="superscript"/>
        </w:rPr>
        <w:t>-</w:t>
      </w:r>
      <w:r>
        <w:t>, and organic N), is now fully integrated throughout the extension with all the major inputs (deposition, N-fixation, insect frass), outputs (leaching and volatilization) and fluxes (resorption, litterfall, uptake, decomposition) simulated within the extension.  This allows users to track C and N cycling in their landscape and better understand the relative importance of N in regulating productivity.</w:t>
      </w:r>
    </w:p>
    <w:p w14:paraId="26898E06" w14:textId="466B1506" w:rsidR="003B6F14" w:rsidRDefault="003B6F14" w:rsidP="003B6F14">
      <w:pPr>
        <w:pStyle w:val="textbody"/>
      </w:pPr>
      <w:r>
        <w:t xml:space="preserve">Specifically, we added N </w:t>
      </w:r>
      <w:ins w:id="398" w:author="mslucash" w:date="2014-10-16T10:03:00Z">
        <w:r w:rsidR="005D03CF">
          <w:t>retranslocation/</w:t>
        </w:r>
      </w:ins>
      <w:r>
        <w:t xml:space="preserve">resorption, the amount of N withdrawn from the leaves just prior to senescence.  Retranslocation is a significant source of N uptake in the spring and can be 10-80% of N </w:t>
      </w:r>
      <w:r w:rsidRPr="00A72CE3">
        <w:t xml:space="preserve">uptake depending on species, site and the time since disturbance (Killingbeck 1996, Covelo et al. 2008).  </w:t>
      </w:r>
      <w:r>
        <w:t>Retranslocation</w:t>
      </w:r>
      <w:r w:rsidRPr="00A72CE3">
        <w:t xml:space="preserve"> for each cohort is calculated in August </w:t>
      </w:r>
      <w:r>
        <w:t xml:space="preserve">of </w:t>
      </w:r>
      <w:r w:rsidRPr="00A72CE3">
        <w:t xml:space="preserve">each year as the difference </w:t>
      </w:r>
      <w:r>
        <w:t xml:space="preserve">between leaf and litter N, and is used the following spring to satisfy the cohorts’ early demand for N.  After the resorptive pool is depleted, the cohort satisfies its need for N by withdrawing N from the soil (i.e. mineral N).  </w:t>
      </w:r>
    </w:p>
    <w:p w14:paraId="061A40AB" w14:textId="77777777" w:rsidR="003B6F14" w:rsidRDefault="003B6F14" w:rsidP="003B6F14">
      <w:pPr>
        <w:pStyle w:val="textbody"/>
      </w:pPr>
      <w:r>
        <w:t xml:space="preserve">We also added insect frass to the C and N budget.  Most large insect outbreaks occur in the summer before retranslocation occurs, causing a significant decline in the ability of trees to resorb N and potentially decreasing growth the following spring </w:t>
      </w:r>
      <w:r>
        <w:fldChar w:fldCharType="begin"/>
      </w:r>
      <w:r>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fldChar w:fldCharType="separate"/>
      </w:r>
      <w:r>
        <w:rPr>
          <w:noProof/>
        </w:rPr>
        <w:t>(</w:t>
      </w:r>
      <w:hyperlink w:anchor="_ENREF_1" w:tooltip="Lovett, 2002 #10" w:history="1">
        <w:r>
          <w:rPr>
            <w:noProof/>
          </w:rPr>
          <w:t>Lovett et al. 2002</w:t>
        </w:r>
      </w:hyperlink>
      <w:r>
        <w:rPr>
          <w:noProof/>
        </w:rPr>
        <w:t>)</w:t>
      </w:r>
      <w:r>
        <w:fldChar w:fldCharType="end"/>
      </w:r>
      <w:r>
        <w:t xml:space="preserve">.  The addition of C and N in frass can cause changes in decomposition rates, which may affect long-term nutrient availability and productivity.  In the extension, defoliation events trigger deposition of frass C and N deposition, the relative amount of which is a function of the amount of leaf biomass removed during defoliation.  Since C/N ratio of frass (C/N =23 from </w:t>
      </w:r>
      <w:r w:rsidRPr="00A72CE3">
        <w:t>Lovett and Ruesink</w:t>
      </w:r>
      <w:r>
        <w:t>,</w:t>
      </w:r>
      <w:r w:rsidRPr="00A72CE3">
        <w:t xml:space="preserve"> 1995)</w:t>
      </w:r>
      <w:r>
        <w:t xml:space="preserve"> may differ from litterfall, frass can also cause changes in the decomposition rates of the soil pools that can affect long-term carbon cycling and productivity.</w:t>
      </w:r>
    </w:p>
    <w:p w14:paraId="382F9459" w14:textId="77777777" w:rsidR="003B6F14" w:rsidRDefault="003B6F14" w:rsidP="003B6F14">
      <w:pPr>
        <w:pStyle w:val="textbody"/>
      </w:pPr>
      <w:r>
        <w:t xml:space="preserve">We added N leaching which is a function of soil texture, the amount of available mineral N and the relative rates of base and storm flow.  The </w:t>
      </w:r>
      <w:r>
        <w:lastRenderedPageBreak/>
        <w:t>calculations are based on the original CENTURY model by Parton et al. (1983), though modified so that only NO</w:t>
      </w:r>
      <w:r w:rsidRPr="001A3518">
        <w:rPr>
          <w:vertAlign w:val="subscript"/>
        </w:rPr>
        <w:t>3</w:t>
      </w:r>
      <w:r w:rsidRPr="001A3518">
        <w:rPr>
          <w:vertAlign w:val="superscript"/>
        </w:rPr>
        <w:t>-</w:t>
      </w:r>
      <w:r w:rsidRPr="00A51506">
        <w:t xml:space="preserve"> </w:t>
      </w:r>
      <w:r>
        <w:t xml:space="preserve">(and not total N) is leached from soils.  The direct loss of mineral N to the atmosphere – not dependent upon fire as an agent - was modified so that the relative amount can vary with different ecosystems within the landscape.  The relative amount of N loss through ammonia volatilization and denitrification is now an input parameter for each ecoregion.  This is particularly useful when the landscape includes both uplands and wetlands, since wetlands have a much higher denitrification rates than </w:t>
      </w:r>
      <w:r w:rsidRPr="00A72CE3">
        <w:t xml:space="preserve">uplands (Seitzinger et al. 2006).  </w:t>
      </w:r>
      <w:r>
        <w:t>Overall, ammonia volatilization is relatively low (&lt;0.1 g m-2 y-1) from unfertilized forest ecosystems (Schlesinger and Hartley 1992), but denitrification rates can be significant, especially in forested wetlands (0.8 g m</w:t>
      </w:r>
      <w:r w:rsidRPr="00765B56">
        <w:rPr>
          <w:vertAlign w:val="superscript"/>
        </w:rPr>
        <w:t>-2</w:t>
      </w:r>
      <w:r>
        <w:t xml:space="preserve"> y</w:t>
      </w:r>
      <w:r w:rsidRPr="00765B56">
        <w:rPr>
          <w:vertAlign w:val="superscript"/>
        </w:rPr>
        <w:t>-1</w:t>
      </w:r>
      <w:r>
        <w:t xml:space="preserve">, </w:t>
      </w:r>
      <w:r w:rsidRPr="00A72CE3">
        <w:t>(Seitzinger et al. 2006)</w:t>
      </w:r>
      <w:r>
        <w:t>.</w:t>
      </w:r>
    </w:p>
    <w:p w14:paraId="145AE4F7" w14:textId="77777777" w:rsidR="003B6F14" w:rsidRDefault="003B6F14" w:rsidP="003B6F14">
      <w:pPr>
        <w:pStyle w:val="textbody"/>
      </w:pPr>
      <w:r>
        <w:t xml:space="preserve">We modified how N limits aboveground productivity, switching from a categorical (i.e. N tolerance) to a more process-based approach.  When N is limiting, mineral N is allocated between cohorts based on their biomass (i.e. coarse root biomass).  This value is divided by the N demand for each cohort (amount of N needed for growth) to get a relative index (0-1) of how much N is limiting growth for that cohort.  </w:t>
      </w:r>
    </w:p>
    <w:p w14:paraId="7E0E87E8" w14:textId="77777777" w:rsidR="003B6F14" w:rsidRDefault="003B6F14" w:rsidP="003B6F14">
      <w:pPr>
        <w:pStyle w:val="textbody"/>
      </w:pPr>
      <w:r>
        <w:t xml:space="preserve">N limitation = N allocation / N demand </w:t>
      </w:r>
      <w:r>
        <w:tab/>
      </w:r>
      <w:r>
        <w:tab/>
      </w:r>
      <w:r>
        <w:tab/>
      </w:r>
      <w:r>
        <w:tab/>
        <w:t>equation 1</w:t>
      </w:r>
    </w:p>
    <w:p w14:paraId="0E80C79F" w14:textId="77777777" w:rsidR="003B6F14" w:rsidRDefault="003B6F14" w:rsidP="003B6F14">
      <w:pPr>
        <w:pStyle w:val="textbody"/>
      </w:pPr>
      <w:r>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14:paraId="7D76C772" w14:textId="77777777" w:rsidR="003B6F14" w:rsidRDefault="003B6F14" w:rsidP="003B6F14">
      <w:pPr>
        <w:pStyle w:val="textbody"/>
      </w:pPr>
      <w:r>
        <w:t xml:space="preserve">We modified the relationship between </w:t>
      </w:r>
      <w:r w:rsidRPr="00AE0FDF">
        <w:rPr>
          <w:b/>
        </w:rPr>
        <w:t xml:space="preserve">belowground </w:t>
      </w:r>
      <w:r>
        <w:t xml:space="preserve">and aboveground </w:t>
      </w:r>
      <w:r w:rsidRPr="00AE0FDF">
        <w:rPr>
          <w:b/>
        </w:rPr>
        <w:t>productivity</w:t>
      </w:r>
      <w:r>
        <w:t xml:space="preserve">, based on new </w:t>
      </w:r>
      <w:r w:rsidRPr="00A72CE3">
        <w:t>studies (Albaugh et al. 2006, Park et al. 2008).  We increased belowground productivity</w:t>
      </w:r>
      <w:r>
        <w:t xml:space="preserve">, such that fine root biomass is now 75% of leaf biomass (was 70% in v2) and coarse root biomass is 50% (rather than 30%) of wood biomass.  </w:t>
      </w:r>
    </w:p>
    <w:p w14:paraId="50CE5274" w14:textId="77777777" w:rsidR="003B6F14" w:rsidRDefault="003B6F14" w:rsidP="003B6F14">
      <w:pPr>
        <w:pStyle w:val="textbody"/>
      </w:pPr>
      <w:r>
        <w:t xml:space="preserve">We added an input parameter that adjusts the </w:t>
      </w:r>
      <w:r w:rsidRPr="007447EC">
        <w:rPr>
          <w:b/>
        </w:rPr>
        <w:t>probability of establishment</w:t>
      </w:r>
      <w:r>
        <w:t xml:space="preserve"> based on the time step you specify in </w:t>
      </w:r>
      <w:r w:rsidR="00392ECE">
        <w:t>Century</w:t>
      </w:r>
      <w:r>
        <w:t>.  This allows users to account for differences in establishment depending on the succession timestep.  The expectation is that shorter time steps will have smaller P</w:t>
      </w:r>
      <w:r w:rsidRPr="004929FA">
        <w:rPr>
          <w:vertAlign w:val="subscript"/>
        </w:rPr>
        <w:t>EST</w:t>
      </w:r>
      <w:r>
        <w:t>.  For example, if you were operating at a 5-year time step and you decided to step it down to a 1-year time step, the adjustment factor of 0.2 should be applied to arrive at equivalent P</w:t>
      </w:r>
      <w:r w:rsidRPr="004929FA">
        <w:rPr>
          <w:vertAlign w:val="subscript"/>
        </w:rPr>
        <w:t>EST</w:t>
      </w:r>
      <w:r>
        <w:t>.</w:t>
      </w:r>
    </w:p>
    <w:p w14:paraId="163E17AA" w14:textId="77777777" w:rsidR="003B6F14" w:rsidRDefault="003B6F14" w:rsidP="003B6F14">
      <w:pPr>
        <w:pStyle w:val="textbody"/>
      </w:pPr>
      <w:r>
        <w:lastRenderedPageBreak/>
        <w:t xml:space="preserve">We also added a new </w:t>
      </w:r>
      <w:r w:rsidRPr="007447EC">
        <w:rPr>
          <w:b/>
        </w:rPr>
        <w:t>output file</w:t>
      </w:r>
      <w:r>
        <w:t xml:space="preserve"> that is generated when </w:t>
      </w:r>
      <w:r w:rsidR="00392ECE">
        <w:t>Century</w:t>
      </w:r>
      <w:r>
        <w:t xml:space="preserve"> is run in calibrate mode.  This output file allows the user to (among other things) determine what is limiting growth of each cohort at each time step.</w:t>
      </w:r>
    </w:p>
    <w:p w14:paraId="671EA155" w14:textId="77777777" w:rsidR="003B6F14" w:rsidRPr="00285A23" w:rsidRDefault="003B6F14" w:rsidP="003B6F14">
      <w:pPr>
        <w:pStyle w:val="textbody"/>
      </w:pPr>
      <w:r>
        <w:t xml:space="preserve">We added a new </w:t>
      </w:r>
      <w:r w:rsidRPr="00285A23">
        <w:rPr>
          <w:b/>
        </w:rPr>
        <w:t>optional</w:t>
      </w:r>
      <w:r>
        <w:t xml:space="preserve"> parameter table that can be used in conjunction with the Leaf Biomass Harvest extension (see “LANDIS-II Leaf Biomass Harvest v2.0 User Guide”).  This table indicates the proportion of dead wood and leaf biomass that should be removed as a function of a specific harvest activity.  The dead biomass includes cohorts killed from the harvest activity and dead biomass (e.g., coarse woody debris, leaf litter) already present in the forest.  </w:t>
      </w:r>
      <w:r w:rsidRPr="00A24032">
        <w:rPr>
          <w:b/>
        </w:rPr>
        <w:t>If this table is not used, the harvested cohorts will be follow the parameters in the age-only-disturbance file (see below).</w:t>
      </w:r>
      <w:r>
        <w:t xml:space="preserve">  This table may be used if, for example, after a harvest event, a controlled burn would be applied to a stand to remove a proportion of leaf litter and coarse woody debris.  </w:t>
      </w:r>
      <w:r w:rsidRPr="00A24032">
        <w:rPr>
          <w:i/>
        </w:rPr>
        <w:t>If the table is used</w:t>
      </w:r>
      <w:ins w:id="399" w:author="mslucash" w:date="2014-10-16T09:18:00Z">
        <w:r w:rsidR="0003508C">
          <w:rPr>
            <w:i/>
          </w:rPr>
          <w:t>,</w:t>
        </w:r>
      </w:ins>
      <w:r w:rsidRPr="00A24032">
        <w:rPr>
          <w:i/>
        </w:rPr>
        <w:t xml:space="preserve"> be sure to remove harvesting from the age-only-disturbance file.</w:t>
      </w:r>
    </w:p>
    <w:p w14:paraId="1D202C26" w14:textId="77777777" w:rsidR="003B6F14" w:rsidRDefault="003B6F14" w:rsidP="006F6491">
      <w:pPr>
        <w:pStyle w:val="Heading3"/>
        <w:tabs>
          <w:tab w:val="clear" w:pos="3870"/>
        </w:tabs>
        <w:ind w:left="1170" w:hanging="1170"/>
      </w:pPr>
      <w:bookmarkStart w:id="400" w:name="_Toc387757030"/>
      <w:r>
        <w:t>Version 2.0</w:t>
      </w:r>
      <w:bookmarkEnd w:id="400"/>
    </w:p>
    <w:p w14:paraId="39AFE2B0" w14:textId="77777777" w:rsidR="005D03CF" w:rsidRDefault="003B6F14">
      <w:pPr>
        <w:pStyle w:val="Heading2"/>
        <w:numPr>
          <w:ilvl w:val="0"/>
          <w:numId w:val="0"/>
        </w:numPr>
        <w:ind w:left="1170"/>
        <w:rPr>
          <w:ins w:id="401" w:author="mslucash" w:date="2014-10-16T10:04:00Z"/>
        </w:rPr>
        <w:pPrChange w:id="402" w:author="mslucash" w:date="2014-10-16T10:04:00Z">
          <w:pPr>
            <w:pStyle w:val="Heading2"/>
            <w:tabs>
              <w:tab w:val="clear" w:pos="1836"/>
            </w:tabs>
            <w:ind w:left="1170" w:hanging="1170"/>
          </w:pPr>
        </w:pPrChange>
      </w:pPr>
      <w:r w:rsidRPr="005D03CF">
        <w:rPr>
          <w:rFonts w:ascii="Times New Roman" w:hAnsi="Times New Roman" w:cs="Times New Roman"/>
          <w:sz w:val="24"/>
          <w:szCs w:val="24"/>
          <w:rPrChange w:id="403" w:author="mslucash" w:date="2014-10-16T10:04:00Z">
            <w:rPr/>
          </w:rPrChange>
        </w:rPr>
        <w:t>Century Succession is now compatible with LANDIS-II v6.0.  All succession extensions for v6.0 are required to include the initial communities text file and inputs map.  Previously these were input in the Scenario file.</w:t>
      </w:r>
      <w:r>
        <w:t xml:space="preserve">  </w:t>
      </w:r>
    </w:p>
    <w:p w14:paraId="0AB96EAA" w14:textId="77777777" w:rsidR="005D03CF" w:rsidRDefault="005D03CF">
      <w:pPr>
        <w:pStyle w:val="Heading2"/>
        <w:numPr>
          <w:ilvl w:val="0"/>
          <w:numId w:val="0"/>
        </w:numPr>
        <w:ind w:left="1170"/>
        <w:rPr>
          <w:ins w:id="404" w:author="mslucash" w:date="2014-10-16T10:04:00Z"/>
        </w:rPr>
        <w:pPrChange w:id="405" w:author="mslucash" w:date="2014-10-16T10:04:00Z">
          <w:pPr>
            <w:pStyle w:val="Heading2"/>
            <w:tabs>
              <w:tab w:val="clear" w:pos="1836"/>
            </w:tabs>
            <w:ind w:left="1170" w:hanging="1170"/>
          </w:pPr>
        </w:pPrChange>
      </w:pPr>
    </w:p>
    <w:p w14:paraId="764A615A" w14:textId="2B983F19" w:rsidR="003B6F14" w:rsidDel="00F454BB" w:rsidRDefault="003B6F14">
      <w:pPr>
        <w:pStyle w:val="textbody"/>
        <w:ind w:left="1170"/>
        <w:rPr>
          <w:del w:id="406" w:author="mslucash" w:date="2014-10-16T09:23:00Z"/>
        </w:rPr>
        <w:pPrChange w:id="407" w:author="mslucash" w:date="2014-10-16T10:04:00Z">
          <w:pPr>
            <w:pStyle w:val="textbody"/>
          </w:pPr>
        </w:pPrChange>
      </w:pPr>
      <w:del w:id="408" w:author="mslucash" w:date="2014-10-16T09:23:00Z">
        <w:r w:rsidDel="00F454BB">
          <w:delText>These details are outlined below. Internal Time Steps</w:delText>
        </w:r>
      </w:del>
    </w:p>
    <w:p w14:paraId="1E85B8B3" w14:textId="1DCC0558" w:rsidR="003B6F14" w:rsidDel="00F454BB" w:rsidRDefault="003B6F14">
      <w:pPr>
        <w:pStyle w:val="textbody"/>
        <w:ind w:left="1170"/>
        <w:rPr>
          <w:del w:id="409" w:author="mslucash" w:date="2014-10-16T09:23:00Z"/>
        </w:rPr>
        <w:pPrChange w:id="410" w:author="mslucash" w:date="2014-10-16T10:04:00Z">
          <w:pPr>
            <w:pStyle w:val="textbody"/>
          </w:pPr>
        </w:pPrChange>
      </w:pPr>
      <w:del w:id="411" w:author="mslucash" w:date="2014-10-16T09:23:00Z">
        <w:r w:rsidDel="00F454BB">
          <w:delText xml:space="preserve">Although the Century Succession is limited to annual or multiple-year time steps, </w:delText>
        </w:r>
        <w:r w:rsidRPr="00D16BE0" w:rsidDel="00F454BB">
          <w:rPr>
            <w:b/>
          </w:rPr>
          <w:delText>cohort growth and soil decomposition operate at a monthly time step</w:delText>
        </w:r>
        <w:r w:rsidDel="00F454BB">
          <w:delText xml:space="preserve">.  Both growth and decomposition reflect monthly climate and monthly climate is a required input.  </w:delText>
        </w:r>
      </w:del>
    </w:p>
    <w:p w14:paraId="0B0B8060" w14:textId="0C181F94" w:rsidR="001D3E25" w:rsidDel="00F454BB" w:rsidRDefault="003B6F14">
      <w:pPr>
        <w:pStyle w:val="textbody"/>
        <w:ind w:left="1170"/>
        <w:rPr>
          <w:ins w:id="412" w:author="Melissa Lucash" w:date="2014-10-14T08:30:00Z"/>
          <w:del w:id="413" w:author="mslucash" w:date="2014-10-16T09:23:00Z"/>
        </w:rPr>
        <w:pPrChange w:id="414" w:author="mslucash" w:date="2014-10-16T10:04:00Z">
          <w:pPr>
            <w:pStyle w:val="textbody"/>
          </w:pPr>
        </w:pPrChange>
      </w:pPr>
      <w:del w:id="415" w:author="mslucash" w:date="2014-10-16T09:23:00Z">
        <w:r w:rsidDel="00F454BB">
          <w:delText>Because most disturbance</w:delText>
        </w:r>
      </w:del>
    </w:p>
    <w:p w14:paraId="53489214" w14:textId="0DDF1521" w:rsidR="003B6F14" w:rsidRPr="003B6F14" w:rsidDel="00F454BB" w:rsidRDefault="003B6F14">
      <w:pPr>
        <w:pStyle w:val="textbody"/>
        <w:ind w:left="1170"/>
        <w:rPr>
          <w:del w:id="416" w:author="mslucash" w:date="2014-10-16T09:23:00Z"/>
        </w:rPr>
        <w:pPrChange w:id="417" w:author="mslucash" w:date="2014-10-16T10:04:00Z">
          <w:pPr>
            <w:pStyle w:val="textbody"/>
          </w:pPr>
        </w:pPrChange>
      </w:pPr>
      <w:del w:id="418" w:author="mslucash" w:date="2014-10-16T09:23:00Z">
        <w:r w:rsidDel="00F454BB">
          <w:delText xml:space="preserve">s occur in the summer months, the monthly cycle proceeds from July to June.  Therefore, </w:delText>
        </w:r>
        <w:r w:rsidRPr="008545A0" w:rsidDel="00F454BB">
          <w:rPr>
            <w:b/>
          </w:rPr>
          <w:delText>disturbances and reproduction both occur between June and July</w:delText>
        </w:r>
        <w:r w:rsidDel="00F454BB">
          <w:delText>.</w:delText>
        </w:r>
      </w:del>
    </w:p>
    <w:p w14:paraId="2218F3BE" w14:textId="77777777" w:rsidR="000A2DC0" w:rsidRDefault="000A2DC0">
      <w:pPr>
        <w:pStyle w:val="Heading2"/>
        <w:numPr>
          <w:ilvl w:val="0"/>
          <w:numId w:val="0"/>
        </w:numPr>
        <w:ind w:left="1170"/>
        <w:pPrChange w:id="419" w:author="mslucash" w:date="2014-10-16T10:04:00Z">
          <w:pPr>
            <w:pStyle w:val="Heading2"/>
            <w:tabs>
              <w:tab w:val="clear" w:pos="1836"/>
            </w:tabs>
            <w:ind w:left="1170" w:hanging="1170"/>
          </w:pPr>
        </w:pPrChange>
      </w:pPr>
      <w:bookmarkStart w:id="420" w:name="_Toc387757031"/>
      <w:r>
        <w:t>Minor Releases</w:t>
      </w:r>
      <w:bookmarkEnd w:id="420"/>
    </w:p>
    <w:p w14:paraId="324B77C5" w14:textId="77777777" w:rsidR="003B6F14" w:rsidRDefault="000A2DC0" w:rsidP="006F6491">
      <w:pPr>
        <w:pStyle w:val="Heading3"/>
        <w:tabs>
          <w:tab w:val="clear" w:pos="3870"/>
        </w:tabs>
        <w:ind w:left="1170" w:hanging="1170"/>
      </w:pPr>
      <w:bookmarkStart w:id="421" w:name="_Toc387757032"/>
      <w:r>
        <w:t>Version 3.1.1</w:t>
      </w:r>
      <w:bookmarkEnd w:id="421"/>
    </w:p>
    <w:p w14:paraId="143E9FCE" w14:textId="77777777" w:rsidR="00B57BC5" w:rsidRDefault="00B57BC5" w:rsidP="00B57BC5">
      <w:pPr>
        <w:pStyle w:val="textbody"/>
      </w:pPr>
      <w:r>
        <w:t>We eliminated the ClimateChangeTable in the Century input file.  It was not used to calculate ANPP in versions 3.0 or 3.1, so it was removed from the code to eliminate any confusion.</w:t>
      </w:r>
    </w:p>
    <w:p w14:paraId="41855024" w14:textId="77777777" w:rsidR="0030267A" w:rsidRDefault="0030267A" w:rsidP="006F6491">
      <w:pPr>
        <w:pStyle w:val="Heading2"/>
        <w:tabs>
          <w:tab w:val="clear" w:pos="1836"/>
        </w:tabs>
        <w:ind w:left="1170" w:hanging="1170"/>
      </w:pPr>
      <w:bookmarkStart w:id="422" w:name="_Toc387757033"/>
      <w:r>
        <w:t>References</w:t>
      </w:r>
      <w:bookmarkEnd w:id="422"/>
    </w:p>
    <w:p w14:paraId="326058A9" w14:textId="77777777"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35360E3B" w14:textId="77777777" w:rsidR="00A72CE3" w:rsidRDefault="00A72CE3" w:rsidP="00A72CE3">
      <w:pPr>
        <w:pStyle w:val="reference"/>
        <w:rPr>
          <w:rFonts w:cs="MS Sans Serif"/>
          <w:sz w:val="20"/>
          <w:szCs w:val="20"/>
        </w:rPr>
      </w:pPr>
      <w:bookmarkStart w:id="423"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Pinus taeda</w:t>
      </w:r>
      <w:r w:rsidRPr="00AF7825">
        <w:rPr>
          <w:rFonts w:cs="MS Sans Serif"/>
          <w:sz w:val="20"/>
          <w:szCs w:val="20"/>
        </w:rPr>
        <w:t>. Trees - Structure and Function 20:176-185.</w:t>
      </w:r>
    </w:p>
    <w:p w14:paraId="75CCC82B" w14:textId="77777777" w:rsidR="00AF7825" w:rsidRP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4C28188D" w14:textId="77777777" w:rsidR="00A72CE3" w:rsidRPr="00AF7825" w:rsidRDefault="00A72CE3" w:rsidP="00A72CE3">
      <w:pPr>
        <w:pStyle w:val="reference"/>
        <w:rPr>
          <w:rFonts w:cs="MS Sans Serif"/>
          <w:sz w:val="20"/>
          <w:szCs w:val="20"/>
        </w:rPr>
      </w:pPr>
      <w:r w:rsidRPr="00AF7825">
        <w:rPr>
          <w:rFonts w:cs="MS Sans Serif"/>
          <w:sz w:val="20"/>
          <w:szCs w:val="20"/>
        </w:rPr>
        <w:lastRenderedPageBreak/>
        <w:t xml:space="preserve">Covelo, F., J. Duran, and A. Gallardo. 2008. Leaf resorption efficiency and proficiency in a </w:t>
      </w:r>
      <w:r w:rsidRPr="00AF7825">
        <w:rPr>
          <w:rFonts w:cs="MS Sans Serif"/>
          <w:i/>
          <w:sz w:val="20"/>
          <w:szCs w:val="20"/>
        </w:rPr>
        <w:t>Quercus robur</w:t>
      </w:r>
      <w:r w:rsidRPr="00AF7825">
        <w:rPr>
          <w:rFonts w:cs="MS Sans Serif"/>
          <w:sz w:val="20"/>
          <w:szCs w:val="20"/>
        </w:rPr>
        <w:t xml:space="preserve"> population following forest harvest. Forest Ecology and Management.</w:t>
      </w:r>
    </w:p>
    <w:p w14:paraId="3942A7AC" w14:textId="77777777" w:rsidR="00A72CE3" w:rsidRPr="00AF7825" w:rsidRDefault="00A72CE3" w:rsidP="00A72CE3">
      <w:pPr>
        <w:pStyle w:val="reference"/>
        <w:rPr>
          <w:rFonts w:cs="MS Sans Serif"/>
          <w:sz w:val="20"/>
          <w:szCs w:val="20"/>
        </w:rPr>
      </w:pPr>
      <w:r w:rsidRPr="00AF7825">
        <w:rPr>
          <w:rFonts w:cs="MS Sans Serif"/>
          <w:sz w:val="20"/>
          <w:szCs w:val="20"/>
        </w:rPr>
        <w:t>Johnson, D. W., M. E. Fenn, W. W. Miller, and C. T. Hunsaker. 2009. Fire effects on carbon and nitrogen cycling in forests of the Sierra Nevada.  Pages 405-423 in A. Bytnerowicz, M. Arbaugh, C. Andersen, and A. Riebau, editors. Wildland Fires and Air Pollution. Developments in Environmental Science 8. Elsevier, The Netherlands.</w:t>
      </w:r>
    </w:p>
    <w:p w14:paraId="4D275224" w14:textId="77777777"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14:paraId="7887150D" w14:textId="77777777" w:rsidR="00A72CE3" w:rsidRPr="00AF7825" w:rsidRDefault="00A72CE3" w:rsidP="00A72CE3">
      <w:pPr>
        <w:pStyle w:val="reference"/>
        <w:rPr>
          <w:rFonts w:cs="MS Sans Serif"/>
          <w:sz w:val="20"/>
          <w:szCs w:val="20"/>
        </w:rPr>
      </w:pPr>
      <w:r w:rsidRPr="00AF7825">
        <w:rPr>
          <w:rFonts w:cs="MS Sans Serif"/>
          <w:sz w:val="20"/>
          <w:szCs w:val="20"/>
        </w:rPr>
        <w:t>Lovett, G. M., L. M. Christenson, P. M. Groffman, C. G. Jones, J. E. Hart, and M. J. Mitchell. 2002. Insect defoliation and nitrogen cycling in forests. BioScience 52:335-341.</w:t>
      </w:r>
    </w:p>
    <w:p w14:paraId="713F9C17" w14:textId="77777777" w:rsidR="00A72CE3" w:rsidRDefault="00A72CE3" w:rsidP="00A72CE3">
      <w:pPr>
        <w:pStyle w:val="reference"/>
        <w:rPr>
          <w:ins w:id="424" w:author="mslucash" w:date="2014-10-16T09:27:00Z"/>
          <w:rFonts w:cs="MS Sans Serif"/>
          <w:sz w:val="20"/>
          <w:szCs w:val="20"/>
        </w:rPr>
      </w:pPr>
      <w:r w:rsidRPr="00AF7825">
        <w:rPr>
          <w:rFonts w:cs="MS Sans Serif"/>
          <w:sz w:val="20"/>
          <w:szCs w:val="20"/>
        </w:rPr>
        <w:t>Lovett, G. M. and A. E. Ruesink. 1995. Carbon and nitrogen mineralization from decomposing gypsy moth frass. Oecologia 104:133-138.</w:t>
      </w:r>
    </w:p>
    <w:p w14:paraId="13CC401D" w14:textId="37C39BF0" w:rsidR="00F454BB" w:rsidRPr="00AF7825" w:rsidRDefault="00F454BB">
      <w:pPr>
        <w:pStyle w:val="reference"/>
        <w:ind w:left="2016" w:hanging="864"/>
        <w:rPr>
          <w:rFonts w:cs="MS Sans Serif"/>
          <w:sz w:val="20"/>
          <w:szCs w:val="20"/>
        </w:rPr>
        <w:pPrChange w:id="425" w:author="mslucash" w:date="2014-10-16T09:30:00Z">
          <w:pPr>
            <w:pStyle w:val="reference"/>
          </w:pPr>
        </w:pPrChange>
      </w:pPr>
      <w:ins w:id="426" w:author="mslucash" w:date="2014-10-16T09:29:00Z">
        <w:r w:rsidRPr="00F454BB">
          <w:rPr>
            <w:rFonts w:cs="MS Sans Serif"/>
            <w:sz w:val="20"/>
            <w:szCs w:val="20"/>
          </w:rPr>
          <w:t>Lucash MS, RM Scheller, AM Kretchun, K Clark and J Hom. 2014. Impacts of climate change and fire on long-term nitrogen cycling and forest productivity in the New Jersey Pine Barrens. Canadian Journal of Forest Research 44: 402-412.</w:t>
        </w:r>
      </w:ins>
    </w:p>
    <w:p w14:paraId="30540EAD" w14:textId="77777777" w:rsidR="00461061" w:rsidRPr="00AF7825" w:rsidRDefault="00461061" w:rsidP="007C03E2">
      <w:pPr>
        <w:pStyle w:val="reference"/>
        <w:rPr>
          <w:sz w:val="20"/>
          <w:szCs w:val="20"/>
        </w:rPr>
      </w:pPr>
      <w:r w:rsidRPr="00AF7825">
        <w:rPr>
          <w:sz w:val="20"/>
          <w:szCs w:val="20"/>
        </w:rPr>
        <w:t>Kimmins, J. P., D. Mailly, and B. Seely. 1999. Modelling forest ecosystem net primary production: the hybrid simulation approach used in FORECAST. Ecological Modelling 122:195-224.</w:t>
      </w:r>
    </w:p>
    <w:p w14:paraId="23C3C11D" w14:textId="77777777" w:rsidR="007C03E2" w:rsidRPr="00AF7825" w:rsidRDefault="007C03E2" w:rsidP="007C03E2">
      <w:pPr>
        <w:pStyle w:val="reference"/>
        <w:rPr>
          <w:sz w:val="20"/>
          <w:szCs w:val="20"/>
        </w:rPr>
      </w:pPr>
      <w:r w:rsidRPr="00AF7825">
        <w:rPr>
          <w:sz w:val="20"/>
          <w:szCs w:val="20"/>
        </w:rPr>
        <w:t>Pan, Y., J.M. Melillo, A.D. McGuire, D.W. Kicklighter, L.F. Pitelka,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a comparison of simulations by the biogeochemistry models of the Vegetation /Ecosystem Modeling and Analysis Project (VEMAP). Oecologia 114: 389-404.</w:t>
      </w:r>
    </w:p>
    <w:p w14:paraId="27D44D34"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Yanai, T. Fahey, S. Bailey, T. Siccama, J. Shanley, and N. Cleavitt.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16A28B4D" w14:textId="77777777" w:rsidR="007C03E2" w:rsidRPr="00AF7825" w:rsidRDefault="007C03E2" w:rsidP="007C03E2">
      <w:pPr>
        <w:pStyle w:val="reference"/>
        <w:rPr>
          <w:sz w:val="20"/>
          <w:szCs w:val="20"/>
        </w:rPr>
      </w:pPr>
      <w:r w:rsidRPr="00AF7825">
        <w:rPr>
          <w:sz w:val="20"/>
          <w:szCs w:val="20"/>
        </w:rPr>
        <w:t>Parton, W. J., D. S. Ojima,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74C6C06B" w14:textId="77777777" w:rsidR="007C03E2" w:rsidRPr="00AF7825" w:rsidRDefault="007C03E2" w:rsidP="007C03E2">
      <w:pPr>
        <w:pStyle w:val="reference"/>
        <w:rPr>
          <w:sz w:val="20"/>
          <w:szCs w:val="20"/>
        </w:rPr>
      </w:pPr>
      <w:r w:rsidRPr="00AF7825">
        <w:rPr>
          <w:sz w:val="20"/>
          <w:szCs w:val="20"/>
        </w:rPr>
        <w:t>Parton, W.J., J.M.O. Scurlock, D.S. Ojima, T.G. Gilmanov, R.J. Scholes, D.S. Schimel, T. Kirchner, J.C. Menaut, T. Seastedt, E. Garcia Moya, A. Kamnalrut, and J.I. Kinyamario.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07D0B299" w14:textId="77777777" w:rsidR="00A72CE3" w:rsidRPr="00AF7825" w:rsidRDefault="00A72CE3" w:rsidP="00A72CE3">
      <w:pPr>
        <w:pStyle w:val="reference"/>
        <w:rPr>
          <w:rFonts w:cs="MS Sans Serif"/>
          <w:sz w:val="20"/>
          <w:szCs w:val="20"/>
        </w:rPr>
      </w:pPr>
      <w:r w:rsidRPr="00AF7825">
        <w:rPr>
          <w:rFonts w:cs="MS Sans Serif"/>
          <w:sz w:val="20"/>
          <w:szCs w:val="20"/>
        </w:rPr>
        <w:lastRenderedPageBreak/>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orests. BioScience 32:29-32.</w:t>
      </w:r>
    </w:p>
    <w:p w14:paraId="6C605672" w14:textId="77777777" w:rsidR="00481CB8" w:rsidRPr="00AF7825" w:rsidRDefault="00481CB8" w:rsidP="00AE3810">
      <w:pPr>
        <w:pStyle w:val="reference"/>
        <w:rPr>
          <w:sz w:val="20"/>
          <w:szCs w:val="20"/>
        </w:rPr>
      </w:pPr>
      <w:r w:rsidRPr="00AF7825">
        <w:rPr>
          <w:sz w:val="20"/>
          <w:szCs w:val="20"/>
        </w:rPr>
        <w:t>Scheller, R. M., D. Hua, P. V. Bolstad, R. A. Birdsey, and D. J. Mladenoff. 2011. The effects of forest harvest intensity in combination with wind disturbance on carbon dynamics in Lake States mesic forests. Ecological Modelling 222:144-153.</w:t>
      </w:r>
    </w:p>
    <w:p w14:paraId="46E13C77" w14:textId="77777777" w:rsidR="00F10425" w:rsidRPr="00AF7825" w:rsidRDefault="00F10425" w:rsidP="00AE3810">
      <w:pPr>
        <w:pStyle w:val="reference"/>
        <w:rPr>
          <w:sz w:val="20"/>
          <w:szCs w:val="20"/>
        </w:rPr>
      </w:pPr>
      <w:r w:rsidRPr="00AF7825">
        <w:rPr>
          <w:sz w:val="20"/>
          <w:szCs w:val="20"/>
        </w:rPr>
        <w:t>Scheller, R.M., S. Van Tuyl, K. Clark, J. Hom, I. La Puma. 2011. Carbon sequestration in the in the New Jersey pine barrens under different scenarios of fire management. Ecosystems. DOI: 10.1007/s10021-011-9462-6</w:t>
      </w:r>
    </w:p>
    <w:p w14:paraId="49D96E2E" w14:textId="77777777" w:rsidR="00AE3810" w:rsidRPr="00AF7825" w:rsidRDefault="00AE3810" w:rsidP="00AE3810">
      <w:pPr>
        <w:pStyle w:val="reference"/>
        <w:rPr>
          <w:sz w:val="20"/>
          <w:szCs w:val="20"/>
        </w:rPr>
      </w:pPr>
      <w:r w:rsidRPr="00AF7825">
        <w:rPr>
          <w:sz w:val="20"/>
          <w:szCs w:val="20"/>
        </w:rPr>
        <w:t>Scheller, R. M. and Mladenoff, D. J. A forest growth and biomass module for a landscape simulation model, LANDIS:  Design, validation, and application. Ecological Modelling. 2004; 180(1):211-229.</w:t>
      </w:r>
    </w:p>
    <w:p w14:paraId="3564C975" w14:textId="77777777"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14:paraId="769152CF" w14:textId="77777777" w:rsidR="00A72CE3" w:rsidRDefault="00A72CE3" w:rsidP="00A72CE3">
      <w:pPr>
        <w:pStyle w:val="reference"/>
        <w:rPr>
          <w:rFonts w:cs="MS Sans Serif"/>
          <w:sz w:val="20"/>
          <w:szCs w:val="20"/>
        </w:rPr>
      </w:pPr>
      <w:r w:rsidRPr="00AF7825">
        <w:rPr>
          <w:rFonts w:cs="MS Sans Serif"/>
          <w:sz w:val="20"/>
          <w:szCs w:val="20"/>
        </w:rPr>
        <w:t>Seitzinger, S., J. A. Harrison, J. K. Böhlke, A. F. Bouwman, R. Lowrance, B. Peterson, C. Tobias, and G. V. Drecht</w:t>
      </w:r>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4022D014"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129552EE" w14:textId="77777777" w:rsidR="0030267A" w:rsidRDefault="0030267A" w:rsidP="006F6491">
      <w:pPr>
        <w:pStyle w:val="Heading2"/>
        <w:tabs>
          <w:tab w:val="clear" w:pos="1836"/>
        </w:tabs>
        <w:ind w:left="1170" w:hanging="1170"/>
      </w:pPr>
      <w:bookmarkStart w:id="427" w:name="_Toc127846704"/>
      <w:bookmarkStart w:id="428" w:name="_Toc387757034"/>
      <w:bookmarkEnd w:id="423"/>
      <w:r>
        <w:t>Acknowledgments</w:t>
      </w:r>
      <w:bookmarkEnd w:id="427"/>
      <w:bookmarkEnd w:id="428"/>
    </w:p>
    <w:p w14:paraId="059B28C4" w14:textId="77777777"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smartTag w:uri="urn:schemas-microsoft-com:office:smarttags" w:element="place">
        <w:smartTag w:uri="urn:schemas-microsoft-com:office:smarttags" w:element="City">
          <w:r w:rsidR="007C03E2">
            <w:t>New</w:t>
          </w:r>
        </w:smartTag>
        <w:r w:rsidR="007C03E2">
          <w:t xml:space="preserve"> Town Square</w:t>
        </w:r>
        <w:r w:rsidRPr="00DA34CE">
          <w:t xml:space="preserve">, </w:t>
        </w:r>
        <w:smartTag w:uri="urn:schemas-microsoft-com:office:smarttags" w:element="State">
          <w:r w:rsidR="007C03E2">
            <w:t>Pennsylvania</w:t>
          </w:r>
        </w:smartTag>
      </w:smartTag>
      <w:r w:rsidRPr="00DA34CE">
        <w:t xml:space="preserve">) of the U.S. Forest Service.  </w:t>
      </w:r>
      <w:r w:rsidR="003A3D58">
        <w:t>Funding for Century version 3.2 has been provided by USDA AFRI.</w:t>
      </w:r>
    </w:p>
    <w:p w14:paraId="2C779270" w14:textId="77777777" w:rsidR="0030267A" w:rsidRDefault="00DA34CE" w:rsidP="00285A23">
      <w:pPr>
        <w:pStyle w:val="Heading1"/>
      </w:pPr>
      <w:bookmarkStart w:id="429" w:name="_Toc387757035"/>
      <w:r>
        <w:lastRenderedPageBreak/>
        <w:t xml:space="preserve">Succession </w:t>
      </w:r>
      <w:r w:rsidR="0030267A">
        <w:t>Input File</w:t>
      </w:r>
      <w:bookmarkEnd w:id="429"/>
    </w:p>
    <w:p w14:paraId="0239A51D" w14:textId="77777777" w:rsidR="0030267A" w:rsidRDefault="00637E24" w:rsidP="00DA34CE">
      <w:pPr>
        <w:pStyle w:val="textbody"/>
      </w:pPr>
      <w:r>
        <w:t xml:space="preserve">Nearly </w:t>
      </w:r>
      <w:r w:rsidR="00DA34CE">
        <w:t xml:space="preserve">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787FF584" w14:textId="77777777" w:rsidR="00DA34CE" w:rsidRDefault="00DA34CE" w:rsidP="006F6491">
      <w:pPr>
        <w:pStyle w:val="Heading2"/>
        <w:tabs>
          <w:tab w:val="clear" w:pos="1836"/>
        </w:tabs>
        <w:ind w:left="1170" w:hanging="1170"/>
      </w:pPr>
      <w:bookmarkStart w:id="430" w:name="_Toc112490865"/>
      <w:bookmarkStart w:id="431" w:name="_Toc387757036"/>
      <w:r>
        <w:t>LandisData</w:t>
      </w:r>
      <w:bookmarkEnd w:id="430"/>
      <w:bookmarkEnd w:id="431"/>
    </w:p>
    <w:p w14:paraId="5FFABAB2" w14:textId="77777777" w:rsidR="00DA34CE" w:rsidRDefault="00DA34CE" w:rsidP="00DA34CE">
      <w:pPr>
        <w:pStyle w:val="textbody"/>
      </w:pPr>
      <w:r>
        <w:t xml:space="preserve">This parameter’s value must be </w:t>
      </w:r>
      <w:r>
        <w:rPr>
          <w:rFonts w:ascii="Courier New" w:hAnsi="Courier New" w:cs="Courier New"/>
          <w:sz w:val="20"/>
          <w:szCs w:val="20"/>
        </w:rPr>
        <w:t>"</w:t>
      </w:r>
      <w:r w:rsidR="00361242">
        <w:rPr>
          <w:rFonts w:ascii="Courier New" w:hAnsi="Courier New" w:cs="Courier New"/>
          <w:sz w:val="20"/>
          <w:szCs w:val="20"/>
        </w:rPr>
        <w:t>Century</w:t>
      </w:r>
      <w:r>
        <w:rPr>
          <w:rFonts w:ascii="Courier New" w:hAnsi="Courier New" w:cs="Courier New"/>
          <w:sz w:val="20"/>
          <w:szCs w:val="20"/>
        </w:rPr>
        <w:t xml:space="preserve"> Succession"</w:t>
      </w:r>
      <w:r>
        <w:t>.</w:t>
      </w:r>
    </w:p>
    <w:p w14:paraId="30D9253E" w14:textId="77777777" w:rsidR="00DA34CE" w:rsidRDefault="00DA34CE" w:rsidP="006F6491">
      <w:pPr>
        <w:pStyle w:val="Heading2"/>
        <w:tabs>
          <w:tab w:val="clear" w:pos="1836"/>
        </w:tabs>
        <w:ind w:left="1170" w:hanging="1170"/>
      </w:pPr>
      <w:bookmarkStart w:id="432" w:name="_Toc112490866"/>
      <w:bookmarkStart w:id="433" w:name="_Toc387757037"/>
      <w:r>
        <w:t>Timestep</w:t>
      </w:r>
      <w:bookmarkEnd w:id="432"/>
      <w:bookmarkEnd w:id="433"/>
    </w:p>
    <w:p w14:paraId="1576888D" w14:textId="77777777" w:rsidR="00DA34CE" w:rsidRDefault="00DA34CE" w:rsidP="00DA34CE">
      <w:pPr>
        <w:pStyle w:val="textbody"/>
      </w:pPr>
      <w:r>
        <w:t xml:space="preserve">This parameter is the </w:t>
      </w:r>
      <w:r w:rsidR="00F61271">
        <w:t>time</w:t>
      </w:r>
      <w:r w:rsidR="00541F2B">
        <w:t xml:space="preserve"> </w:t>
      </w:r>
      <w:r w:rsidR="00F61271">
        <w:t xml:space="preserve">step of the </w:t>
      </w:r>
      <w:ins w:id="434" w:author="Melissa Lucash" w:date="2014-10-14T15:28:00Z">
        <w:r w:rsidR="000D7C1B">
          <w:t xml:space="preserve">succession </w:t>
        </w:r>
      </w:ins>
      <w:r w:rsidR="00F61271">
        <w:t>extension</w:t>
      </w:r>
      <w:r>
        <w:t xml:space="preserve">.  </w:t>
      </w:r>
      <w:ins w:id="435" w:author="Melissa Lucash" w:date="2014-10-14T15:29:00Z">
        <w:r w:rsidR="000D7C1B">
          <w:t xml:space="preserve">This value determines how frequently the extension generates output </w:t>
        </w:r>
      </w:ins>
      <w:ins w:id="436" w:author="Melissa Lucash" w:date="2014-10-14T15:30:00Z">
        <w:r w:rsidR="000D7C1B">
          <w:t>and</w:t>
        </w:r>
      </w:ins>
      <w:ins w:id="437" w:author="Melissa Lucash" w:date="2014-10-14T15:29:00Z">
        <w:r w:rsidR="000D7C1B">
          <w:t xml:space="preserve"> </w:t>
        </w:r>
      </w:ins>
      <w:ins w:id="438" w:author="Melissa Lucash" w:date="2014-10-14T15:30:00Z">
        <w:r w:rsidR="000D7C1B">
          <w:t xml:space="preserve">how frequently regeneration occurs (see </w:t>
        </w:r>
      </w:ins>
      <w:ins w:id="439" w:author="Melissa Lucash" w:date="2014-10-14T15:31:00Z">
        <w:r w:rsidR="000D7C1B">
          <w:t xml:space="preserve">Section 1.1). </w:t>
        </w:r>
      </w:ins>
      <w:r>
        <w:t>Value: integer &gt; 0.  Units: years.</w:t>
      </w:r>
    </w:p>
    <w:p w14:paraId="7F615891" w14:textId="77777777" w:rsidR="006F11D8" w:rsidRDefault="002A08CA" w:rsidP="00DA34CE">
      <w:pPr>
        <w:pStyle w:val="textbody"/>
      </w:pPr>
      <w:r w:rsidRPr="00E91A02">
        <w:rPr>
          <w:b/>
        </w:rPr>
        <w:t>Note</w:t>
      </w:r>
      <w:r w:rsidR="006F11D8">
        <w:t xml:space="preserve">: When </w:t>
      </w:r>
      <w:del w:id="440" w:author="Melissa Lucash" w:date="2014-10-14T15:28:00Z">
        <w:r w:rsidR="006F11D8" w:rsidDel="000D7C1B">
          <w:delText>changing the timestep of this extension (e.g., from a 5-year time step to a</w:delText>
        </w:r>
      </w:del>
      <w:ins w:id="441" w:author="Melissa Lucash" w:date="2014-10-14T15:28:00Z">
        <w:r w:rsidR="000D7C1B">
          <w:t>you use a</w:t>
        </w:r>
      </w:ins>
      <w:r w:rsidR="006F11D8">
        <w:t xml:space="preserve"> 1-year time step</w:t>
      </w:r>
      <w:del w:id="442" w:author="Melissa Lucash" w:date="2014-10-14T15:28:00Z">
        <w:r w:rsidR="006F11D8" w:rsidDel="000D7C1B">
          <w:delText>)</w:delText>
        </w:r>
      </w:del>
      <w:r w:rsidR="006F11D8">
        <w:t xml:space="preserve">,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ins w:id="443" w:author="Melissa Lucash" w:date="2014-10-14T15:29:00Z">
        <w:r w:rsidR="000D7C1B">
          <w:t xml:space="preserve">to a value less than one </w:t>
        </w:r>
      </w:ins>
      <w:r w:rsidR="00E91A02">
        <w:t>(Prob</w:t>
      </w:r>
      <w:r w:rsidR="00CE2C6E">
        <w:t xml:space="preserve">EstablishAdjust) </w:t>
      </w:r>
      <w:del w:id="444" w:author="Melissa Lucash" w:date="2014-10-14T15:28:00Z">
        <w:r w:rsidR="006F11D8" w:rsidDel="000D7C1B">
          <w:delText xml:space="preserve">to retain the same regeneration rates </w:delText>
        </w:r>
      </w:del>
      <w:r w:rsidR="006F11D8">
        <w:t>(see section 2.13 below)</w:t>
      </w:r>
      <w:r w:rsidR="00135192">
        <w:t>.</w:t>
      </w:r>
    </w:p>
    <w:p w14:paraId="548FC097" w14:textId="77777777" w:rsidR="00DA34CE" w:rsidRDefault="00DA34CE" w:rsidP="006F6491">
      <w:pPr>
        <w:pStyle w:val="Heading2"/>
        <w:tabs>
          <w:tab w:val="clear" w:pos="1836"/>
        </w:tabs>
        <w:ind w:left="1170" w:hanging="1170"/>
      </w:pPr>
      <w:bookmarkStart w:id="445" w:name="_Toc107735767"/>
      <w:bookmarkStart w:id="446" w:name="_Toc112490867"/>
      <w:bookmarkStart w:id="447" w:name="_Toc387757038"/>
      <w:r>
        <w:t>SeedingAlgorithm</w:t>
      </w:r>
      <w:bookmarkEnd w:id="445"/>
      <w:bookmarkEnd w:id="446"/>
      <w:bookmarkEnd w:id="447"/>
    </w:p>
    <w:p w14:paraId="29DC3BE5" w14:textId="77777777"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00F28E45" w14:textId="77777777" w:rsidR="009C5673" w:rsidRDefault="009C5673" w:rsidP="006F6491">
      <w:pPr>
        <w:pStyle w:val="Heading2"/>
        <w:tabs>
          <w:tab w:val="clear" w:pos="1836"/>
        </w:tabs>
        <w:ind w:left="1170" w:hanging="1170"/>
      </w:pPr>
      <w:bookmarkStart w:id="448" w:name="_Toc387757039"/>
      <w:bookmarkStart w:id="449" w:name="_Toc107735768"/>
      <w:bookmarkStart w:id="450" w:name="_Toc112490868"/>
      <w:bookmarkStart w:id="451" w:name="_Ref140207509"/>
      <w:r>
        <w:t>InitialCommunities</w:t>
      </w:r>
      <w:bookmarkEnd w:id="448"/>
    </w:p>
    <w:p w14:paraId="7448AAE1" w14:textId="77777777"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4).</w:t>
      </w:r>
    </w:p>
    <w:p w14:paraId="22D07453" w14:textId="77777777" w:rsidR="009C5673" w:rsidRDefault="009C5673" w:rsidP="006F6491">
      <w:pPr>
        <w:pStyle w:val="Heading2"/>
        <w:tabs>
          <w:tab w:val="clear" w:pos="1836"/>
        </w:tabs>
        <w:ind w:left="1170" w:hanging="1170"/>
      </w:pPr>
      <w:bookmarkStart w:id="452" w:name="_Ref109371856"/>
      <w:bookmarkStart w:id="453" w:name="_Toc133339090"/>
      <w:bookmarkStart w:id="454" w:name="_Toc282434151"/>
      <w:bookmarkStart w:id="455" w:name="_Toc387757040"/>
      <w:r>
        <w:t>InitialCommunitiesMap</w:t>
      </w:r>
      <w:bookmarkEnd w:id="452"/>
      <w:bookmarkEnd w:id="453"/>
      <w:bookmarkEnd w:id="454"/>
      <w:bookmarkEnd w:id="455"/>
    </w:p>
    <w:p w14:paraId="320B5976"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7873DE61" w14:textId="77777777" w:rsidR="00664772" w:rsidRDefault="00664772" w:rsidP="00E91A02">
      <w:pPr>
        <w:pStyle w:val="Heading2"/>
        <w:tabs>
          <w:tab w:val="clear" w:pos="1836"/>
        </w:tabs>
        <w:ind w:left="1170" w:hanging="1170"/>
      </w:pPr>
      <w:bookmarkStart w:id="456" w:name="_Toc387757041"/>
      <w:r>
        <w:t>Climate</w:t>
      </w:r>
      <w:r w:rsidR="00A85D83">
        <w:t>Config</w:t>
      </w:r>
      <w:r>
        <w:t>File</w:t>
      </w:r>
      <w:bookmarkEnd w:id="456"/>
    </w:p>
    <w:p w14:paraId="10271944"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4700FA14" w14:textId="77777777" w:rsidR="00664772" w:rsidRDefault="00664772" w:rsidP="006F6491">
      <w:pPr>
        <w:pStyle w:val="Heading2"/>
        <w:tabs>
          <w:tab w:val="clear" w:pos="1836"/>
        </w:tabs>
        <w:ind w:left="1170" w:hanging="1170"/>
      </w:pPr>
      <w:bookmarkStart w:id="457" w:name="_Toc387757042"/>
      <w:r>
        <w:lastRenderedPageBreak/>
        <w:t>CalibrateMode</w:t>
      </w:r>
      <w:bookmarkEnd w:id="457"/>
    </w:p>
    <w:p w14:paraId="0B86A9D6" w14:textId="77777777" w:rsidR="00D16BE0" w:rsidRDefault="00D16BE0" w:rsidP="00D16BE0">
      <w:pPr>
        <w:pStyle w:val="textbody"/>
      </w:pPr>
      <w:r>
        <w:t xml:space="preserve">Determines whether the model is run in calibrate mode whereby months are simulated January – December with additional output to </w:t>
      </w:r>
      <w:r w:rsidR="00557E14">
        <w:t>a log file (“Century-calibrate-log.csv”)</w:t>
      </w:r>
      <w:r>
        <w:t xml:space="preserve">.  </w:t>
      </w:r>
      <w:r w:rsidRPr="00D16BE0">
        <w:rPr>
          <w:b/>
        </w:rPr>
        <w:t>The calibrate mode should only be used when simulating a single site due to the volume of screen output.</w:t>
      </w:r>
      <w:r>
        <w:t xml:space="preserve">  The intention is to allow comparison to empirical data (e.g., NEE data from flux towers) where available</w:t>
      </w:r>
      <w:r w:rsidR="00E91A02">
        <w:t xml:space="preserve"> and to view output of additional parameters, such as what factors are limiting growth at each time step</w:t>
      </w:r>
      <w:r>
        <w:t>.</w:t>
      </w:r>
      <w:r w:rsidR="00E91A02">
        <w:t xml:space="preserve">  </w:t>
      </w:r>
    </w:p>
    <w:p w14:paraId="482E1EAE" w14:textId="77777777" w:rsidR="00D16BE0" w:rsidRDefault="00D16BE0" w:rsidP="00D16BE0">
      <w:pPr>
        <w:pStyle w:val="textbody"/>
        <w:rPr>
          <w:i/>
        </w:rPr>
      </w:pPr>
      <w:r w:rsidRPr="00D16BE0">
        <w:rPr>
          <w:b/>
        </w:rPr>
        <w:t>Note</w:t>
      </w:r>
      <w:r>
        <w:t xml:space="preserve">:  </w:t>
      </w:r>
      <w:r w:rsidRPr="00D16BE0">
        <w:rPr>
          <w:i/>
        </w:rPr>
        <w:t>In normal mode, months are simulated July – June and all disturbances occur between June and July.</w:t>
      </w:r>
      <w:r w:rsidR="009E6CEC">
        <w:rPr>
          <w:i/>
        </w:rPr>
        <w:t xml:space="preserve">  </w:t>
      </w:r>
      <w:r w:rsidR="009E6CEC" w:rsidRPr="009E6CEC">
        <w:rPr>
          <w:i/>
        </w:rPr>
        <w:t>Because disturbance</w:t>
      </w:r>
      <w:r w:rsidR="009E6CEC">
        <w:rPr>
          <w:i/>
        </w:rPr>
        <w:t>s</w:t>
      </w:r>
      <w:r w:rsidR="009E6CEC" w:rsidRPr="009E6CEC">
        <w:rPr>
          <w:i/>
        </w:rPr>
        <w:t xml:space="preserve"> operate at an annual time step and Century at a monthly</w:t>
      </w:r>
      <w:r w:rsidR="009E6CEC">
        <w:rPr>
          <w:i/>
        </w:rPr>
        <w:t xml:space="preserve"> time step</w:t>
      </w:r>
      <w:r w:rsidR="009E6CEC" w:rsidRPr="009E6CEC">
        <w:rPr>
          <w:i/>
        </w:rPr>
        <w:t xml:space="preserve">, </w:t>
      </w:r>
      <w:r w:rsidR="007A3F68">
        <w:rPr>
          <w:i/>
        </w:rPr>
        <w:t>it has to be predetermined</w:t>
      </w:r>
      <w:r w:rsidR="009E6CEC" w:rsidRPr="009E6CEC">
        <w:rPr>
          <w:i/>
        </w:rPr>
        <w:t xml:space="preserve"> when disturbances </w:t>
      </w:r>
      <w:r w:rsidR="007A3F68">
        <w:rPr>
          <w:i/>
        </w:rPr>
        <w:t xml:space="preserve">will </w:t>
      </w:r>
      <w:r w:rsidR="009E6CEC" w:rsidRPr="009E6CEC">
        <w:rPr>
          <w:i/>
        </w:rPr>
        <w:t xml:space="preserve">occur in the Century growth cycle.  </w:t>
      </w:r>
      <w:r w:rsidR="009D0C5B">
        <w:rPr>
          <w:i/>
        </w:rPr>
        <w:t>C</w:t>
      </w:r>
      <w:r w:rsidR="009E6CEC" w:rsidRPr="009E6CEC">
        <w:rPr>
          <w:i/>
        </w:rPr>
        <w:t xml:space="preserve">alibrate mode </w:t>
      </w:r>
      <w:r w:rsidR="009D0C5B">
        <w:rPr>
          <w:i/>
        </w:rPr>
        <w:t xml:space="preserve">was set </w:t>
      </w:r>
      <w:r w:rsidR="009E6CEC" w:rsidRPr="009E6CEC">
        <w:rPr>
          <w:i/>
        </w:rPr>
        <w:t>to J</w:t>
      </w:r>
      <w:r w:rsidR="009E6CEC">
        <w:rPr>
          <w:i/>
        </w:rPr>
        <w:t>anuary</w:t>
      </w:r>
      <w:r w:rsidR="009E6CEC" w:rsidRPr="009E6CEC">
        <w:rPr>
          <w:i/>
        </w:rPr>
        <w:t>-D</w:t>
      </w:r>
      <w:r w:rsidR="009E6CEC">
        <w:rPr>
          <w:i/>
        </w:rPr>
        <w:t>ecember</w:t>
      </w:r>
      <w:r w:rsidR="009E6CEC" w:rsidRPr="009E6CEC">
        <w:rPr>
          <w:i/>
        </w:rPr>
        <w:t xml:space="preserve"> because a) that is the same as Century 4.5, and b) </w:t>
      </w:r>
      <w:r w:rsidR="009E6CEC">
        <w:rPr>
          <w:i/>
        </w:rPr>
        <w:t xml:space="preserve">this cycle </w:t>
      </w:r>
      <w:r w:rsidR="009E6CEC" w:rsidRPr="009E6CEC">
        <w:rPr>
          <w:i/>
        </w:rPr>
        <w:t xml:space="preserve">also </w:t>
      </w:r>
      <w:r w:rsidR="009E6CEC">
        <w:rPr>
          <w:i/>
        </w:rPr>
        <w:t xml:space="preserve">matches </w:t>
      </w:r>
      <w:r w:rsidR="009E6CEC" w:rsidRPr="009E6CEC">
        <w:rPr>
          <w:i/>
        </w:rPr>
        <w:t xml:space="preserve">the climate data from the various flux towers.  </w:t>
      </w:r>
    </w:p>
    <w:p w14:paraId="2C5BCBEF" w14:textId="77777777" w:rsidR="007A3F68" w:rsidRDefault="007A3F68" w:rsidP="006F6491">
      <w:pPr>
        <w:pStyle w:val="Heading2"/>
        <w:tabs>
          <w:tab w:val="clear" w:pos="1836"/>
        </w:tabs>
        <w:ind w:left="1170" w:hanging="1170"/>
      </w:pPr>
      <w:bookmarkStart w:id="458" w:name="_Toc387757043"/>
      <w:r>
        <w:t>SpinupMortalityFraction</w:t>
      </w:r>
      <w:bookmarkEnd w:id="458"/>
    </w:p>
    <w:p w14:paraId="58AB57AE" w14:textId="6ADF95A5" w:rsidR="008F41A1" w:rsidRDefault="007A3F68" w:rsidP="008F41A1">
      <w:pPr>
        <w:pStyle w:val="textbody"/>
        <w:rPr>
          <w:ins w:id="459" w:author="Melissa Lucash" w:date="2014-10-14T15:56:00Z"/>
          <w:b/>
        </w:rPr>
      </w:pPr>
      <w:r>
        <w:t xml:space="preserve">Determines the fraction of mortality that occurs during initialization/ model spin-up.  This can be adjusted to account for the mortality that would occur during model initialization (see section 1.4).  </w:t>
      </w:r>
      <w:ins w:id="460" w:author="mslucash" w:date="2014-10-16T09:31:00Z">
        <w:r w:rsidR="00E566B4">
          <w:t>Values range fr</w:t>
        </w:r>
        <w:r w:rsidR="00E566B4">
          <w:rPr>
            <w:b/>
          </w:rPr>
          <w:t xml:space="preserve">om </w:t>
        </w:r>
      </w:ins>
      <w:ins w:id="461" w:author="mslucash" w:date="2014-10-16T09:32:00Z">
        <w:r w:rsidR="00E566B4">
          <w:rPr>
            <w:b/>
          </w:rPr>
          <w:t xml:space="preserve">0 </w:t>
        </w:r>
        <w:r w:rsidR="009B47AB">
          <w:rPr>
            <w:b/>
          </w:rPr>
          <w:t>to 1</w:t>
        </w:r>
        <w:r w:rsidR="00E566B4">
          <w:rPr>
            <w:b/>
          </w:rPr>
          <w:t>.</w:t>
        </w:r>
      </w:ins>
      <w:ins w:id="462" w:author="Melissa Lucash" w:date="2014-10-14T15:56:00Z">
        <w:del w:id="463" w:author="mslucash" w:date="2014-10-16T09:31:00Z">
          <w:r w:rsidR="008F41A1" w:rsidRPr="008F41A1" w:rsidDel="00E566B4">
            <w:rPr>
              <w:b/>
            </w:rPr>
            <w:delText xml:space="preserve"> </w:delText>
          </w:r>
        </w:del>
      </w:ins>
    </w:p>
    <w:p w14:paraId="404F8F78" w14:textId="06D7154D" w:rsidR="008F41A1" w:rsidRDefault="008F41A1" w:rsidP="008F41A1">
      <w:pPr>
        <w:pStyle w:val="textbody"/>
        <w:rPr>
          <w:i/>
        </w:rPr>
      </w:pPr>
      <w:moveToRangeStart w:id="464" w:author="Melissa Lucash" w:date="2014-10-14T15:56:00Z" w:name="move401065473"/>
      <w:moveTo w:id="465" w:author="Melissa Lucash" w:date="2014-10-14T15:56:00Z">
        <w:r w:rsidRPr="009D6EDB">
          <w:rPr>
            <w:b/>
          </w:rPr>
          <w:t>Note</w:t>
        </w:r>
        <w:r>
          <w:t xml:space="preserve">:  </w:t>
        </w:r>
      </w:moveTo>
      <w:ins w:id="466" w:author="Melissa Lucash" w:date="2014-10-14T15:56:00Z">
        <w:r>
          <w:t xml:space="preserve">This </w:t>
        </w:r>
      </w:ins>
      <w:ins w:id="467" w:author="Melissa Lucash" w:date="2014-10-14T15:58:00Z">
        <w:r w:rsidR="00883123">
          <w:t>parameter can be adjusted to control the initial biomass</w:t>
        </w:r>
      </w:ins>
      <w:ins w:id="468" w:author="mslucash" w:date="2014-10-16T09:31:00Z">
        <w:r w:rsidR="00E566B4">
          <w:t xml:space="preserve"> (i.e. biomass at</w:t>
        </w:r>
      </w:ins>
      <w:ins w:id="469" w:author="mslucash" w:date="2014-10-16T10:05:00Z">
        <w:r w:rsidR="005D03CF">
          <w:t xml:space="preserve"> </w:t>
        </w:r>
      </w:ins>
      <w:ins w:id="470" w:author="Melissa Lucash" w:date="2014-10-14T15:58:00Z">
        <w:del w:id="471" w:author="mslucash" w:date="2014-10-16T09:31:00Z">
          <w:r w:rsidR="00883123" w:rsidDel="00E566B4">
            <w:delText xml:space="preserve"> at </w:delText>
          </w:r>
        </w:del>
        <w:r w:rsidR="00883123">
          <w:t>time=0</w:t>
        </w:r>
      </w:ins>
      <w:ins w:id="472" w:author="mslucash" w:date="2014-10-16T09:31:00Z">
        <w:r w:rsidR="00E566B4">
          <w:t>)</w:t>
        </w:r>
      </w:ins>
      <w:moveTo w:id="473" w:author="Melissa Lucash" w:date="2014-10-14T15:56:00Z">
        <w:del w:id="474" w:author="Melissa Lucash" w:date="2014-10-14T15:56:00Z">
          <w:r w:rsidRPr="009D6EDB" w:rsidDel="008F41A1">
            <w:rPr>
              <w:i/>
            </w:rPr>
            <w:delText>D</w:delText>
          </w:r>
        </w:del>
        <w:del w:id="475" w:author="Melissa Lucash" w:date="2014-10-14T15:57:00Z">
          <w:r w:rsidRPr="009D6EDB" w:rsidDel="00883123">
            <w:rPr>
              <w:i/>
            </w:rPr>
            <w:delText>ead biomass</w:delText>
          </w:r>
          <w:r w:rsidRPr="009D6EDB" w:rsidDel="008F41A1">
            <w:rPr>
              <w:i/>
            </w:rPr>
            <w:delText xml:space="preserve"> (wood</w:delText>
          </w:r>
        </w:del>
        <w:del w:id="476" w:author="Melissa Lucash" w:date="2014-10-14T15:56:00Z">
          <w:r w:rsidRPr="009D6EDB" w:rsidDel="008F41A1">
            <w:rPr>
              <w:i/>
            </w:rPr>
            <w:delText>, structural, and metabolic</w:delText>
          </w:r>
        </w:del>
        <w:del w:id="477" w:author="Melissa Lucash" w:date="2014-10-14T15:58:00Z">
          <w:r w:rsidRPr="009D6EDB" w:rsidDel="00883123">
            <w:rPr>
              <w:i/>
            </w:rPr>
            <w:delText xml:space="preserve">) </w:delText>
          </w:r>
        </w:del>
        <w:del w:id="478" w:author="Melissa Lucash" w:date="2014-10-14T15:57:00Z">
          <w:r w:rsidRPr="009D6EDB" w:rsidDel="008F41A1">
            <w:rPr>
              <w:i/>
            </w:rPr>
            <w:delText xml:space="preserve">is estimated from the growth and mortality of cohorts </w:delText>
          </w:r>
        </w:del>
        <w:del w:id="479" w:author="Melissa Lucash" w:date="2014-10-14T15:58:00Z">
          <w:r w:rsidRPr="009D6EDB" w:rsidDel="00883123">
            <w:rPr>
              <w:i/>
            </w:rPr>
            <w:delText>during initialization</w:delText>
          </w:r>
        </w:del>
        <w:r w:rsidRPr="009D6EDB">
          <w:rPr>
            <w:i/>
          </w:rPr>
          <w:t>.</w:t>
        </w:r>
      </w:moveTo>
    </w:p>
    <w:moveToRangeEnd w:id="464"/>
    <w:p w14:paraId="473FBF97" w14:textId="77777777" w:rsidR="007A3F68" w:rsidRDefault="007A3F68" w:rsidP="007A3F68">
      <w:pPr>
        <w:pStyle w:val="textbody"/>
      </w:pPr>
    </w:p>
    <w:p w14:paraId="73A5EB41" w14:textId="77777777" w:rsidR="00D22C0E" w:rsidRDefault="00D22C0E" w:rsidP="006F6491">
      <w:pPr>
        <w:pStyle w:val="Heading2"/>
        <w:tabs>
          <w:tab w:val="clear" w:pos="1836"/>
        </w:tabs>
        <w:ind w:left="1170" w:hanging="1170"/>
      </w:pPr>
      <w:bookmarkStart w:id="480" w:name="_Toc387757044"/>
      <w:r>
        <w:t>Water Decay Function</w:t>
      </w:r>
      <w:bookmarkEnd w:id="480"/>
    </w:p>
    <w:p w14:paraId="3F3F0FEE" w14:textId="77777777" w:rsidR="00D22C0E" w:rsidDel="00883123" w:rsidRDefault="00D22C0E" w:rsidP="00D22C0E">
      <w:pPr>
        <w:pStyle w:val="textbody"/>
        <w:rPr>
          <w:del w:id="481" w:author="Melissa Lucash" w:date="2014-10-14T16:00:00Z"/>
        </w:rPr>
      </w:pPr>
      <w:r>
        <w:t xml:space="preserve">The WaterDecayFunction parameter determines the effect of moisture on decay rate can be either linear or based on a ratio.  </w:t>
      </w:r>
      <w:del w:id="482" w:author="Melissa Lucash" w:date="2014-10-14T15:59:00Z">
        <w:r w:rsidDel="00883123">
          <w:delText>The Century 4.0 Help file states that</w:delText>
        </w:r>
      </w:del>
      <w:ins w:id="483" w:author="Melissa Lucash" w:date="2014-10-14T15:59:00Z">
        <w:r w:rsidR="00883123">
          <w:t>The</w:t>
        </w:r>
      </w:ins>
      <w:r>
        <w:t xml:space="preserve"> linear option is to be </w:t>
      </w:r>
      <w:del w:id="484" w:author="Melissa Lucash" w:date="2014-10-14T15:59:00Z">
        <w:r w:rsidDel="00883123">
          <w:delText xml:space="preserve">when </w:delText>
        </w:r>
      </w:del>
      <w:ins w:id="485" w:author="Melissa Lucash" w:date="2014-10-14T15:59:00Z">
        <w:r w:rsidR="00883123">
          <w:t xml:space="preserve">used </w:t>
        </w:r>
      </w:ins>
      <w:r>
        <w:t xml:space="preserve">only </w:t>
      </w:r>
      <w:ins w:id="486" w:author="Melissa Lucash" w:date="2014-10-14T15:59:00Z">
        <w:r w:rsidR="00883123">
          <w:t xml:space="preserve">when </w:t>
        </w:r>
      </w:ins>
      <w:r>
        <w:t xml:space="preserve">the relative water content in the top 15 cm affects decay rates.  If </w:t>
      </w:r>
      <w:ins w:id="487" w:author="Melissa Lucash" w:date="2014-10-14T16:00:00Z">
        <w:r w:rsidR="00883123">
          <w:t xml:space="preserve">the </w:t>
        </w:r>
      </w:ins>
      <w:r>
        <w:t>ratio</w:t>
      </w:r>
      <w:ins w:id="488" w:author="Melissa Lucash" w:date="2014-10-14T16:00:00Z">
        <w:r w:rsidR="00883123">
          <w:t xml:space="preserve"> is used</w:t>
        </w:r>
      </w:ins>
      <w:r>
        <w:t>, the ratio of rainfall to potential evaporation rate determines the effect of moisture on decay rates.</w:t>
      </w:r>
      <w:ins w:id="489" w:author="Melissa Lucash" w:date="2014-10-14T16:00:00Z">
        <w:r w:rsidR="00883123">
          <w:t xml:space="preserve">  </w:t>
        </w:r>
      </w:ins>
    </w:p>
    <w:p w14:paraId="7152E5EA" w14:textId="77777777" w:rsidR="00D22C0E" w:rsidRDefault="00D22C0E" w:rsidP="00D22C0E">
      <w:pPr>
        <w:pStyle w:val="textbody"/>
      </w:pPr>
      <w:r>
        <w:t>Options:  “</w:t>
      </w:r>
      <w:r w:rsidRPr="00D22C0E">
        <w:t>Linear</w:t>
      </w:r>
      <w:r>
        <w:t>”</w:t>
      </w:r>
      <w:r w:rsidRPr="00D22C0E">
        <w:t xml:space="preserve"> or </w:t>
      </w:r>
      <w:r>
        <w:t>“</w:t>
      </w:r>
      <w:r w:rsidRPr="00D22C0E">
        <w:t>Ratio</w:t>
      </w:r>
      <w:r>
        <w:t>”</w:t>
      </w:r>
    </w:p>
    <w:p w14:paraId="144B34A7" w14:textId="77777777" w:rsidR="00D22C0E" w:rsidRDefault="00D22C0E" w:rsidP="00D22C0E">
      <w:pPr>
        <w:pStyle w:val="textbody"/>
      </w:pPr>
      <w:r w:rsidRPr="00D22C0E">
        <w:rPr>
          <w:b/>
          <w:i/>
        </w:rPr>
        <w:t>User Tip:</w:t>
      </w:r>
      <w:r>
        <w:t xml:space="preserve">  Linear is generally appropriate for sandy soils; ratio for more mesic soils.</w:t>
      </w:r>
    </w:p>
    <w:p w14:paraId="242F9AD9" w14:textId="77777777" w:rsidR="007A3F68" w:rsidRDefault="007A3F68" w:rsidP="006F6491">
      <w:pPr>
        <w:pStyle w:val="Heading2"/>
        <w:tabs>
          <w:tab w:val="clear" w:pos="1836"/>
        </w:tabs>
        <w:ind w:left="1170" w:hanging="1170"/>
      </w:pPr>
      <w:bookmarkStart w:id="490" w:name="_Toc387757045"/>
      <w:r>
        <w:lastRenderedPageBreak/>
        <w:t>Probability of Establishment Adjustment</w:t>
      </w:r>
      <w:bookmarkEnd w:id="490"/>
      <w:r>
        <w:t xml:space="preserve"> </w:t>
      </w:r>
    </w:p>
    <w:p w14:paraId="515448CE" w14:textId="77777777" w:rsidR="007A3F68" w:rsidRDefault="007A3F68" w:rsidP="007A3F68">
      <w:pPr>
        <w:pStyle w:val="textbody"/>
      </w:pPr>
      <w:r>
        <w:t xml:space="preserve">This optional parameter adjusts the probability of establishment based on the successional time step.  </w:t>
      </w:r>
      <w:r w:rsidR="00007C9A">
        <w:t>The default value is one</w:t>
      </w:r>
      <w:r>
        <w:t>.</w:t>
      </w:r>
    </w:p>
    <w:p w14:paraId="2979D5BD" w14:textId="77777777" w:rsidR="007A3F68" w:rsidRPr="00D22C0E" w:rsidRDefault="007A3F68" w:rsidP="007A3F68">
      <w:pPr>
        <w:pStyle w:val="textbody"/>
      </w:pPr>
      <w:r w:rsidRPr="00D22C0E">
        <w:rPr>
          <w:b/>
          <w:i/>
        </w:rPr>
        <w:t>User Tip:</w:t>
      </w:r>
      <w:r>
        <w:t xml:space="preserve">  This can be used when changing from one successional time step to another, e.g. changing from a 5-year time step to a 1-year time step.  In this example, if you want 1-year time step values to be equivalent to 5-year time step values, a </w:t>
      </w:r>
      <w:del w:id="491" w:author="mslucash" w:date="2014-10-16T10:05:00Z">
        <w:r w:rsidDel="005D03CF">
          <w:delText xml:space="preserve"> </w:delText>
        </w:r>
      </w:del>
      <w:r>
        <w:t xml:space="preserve">value of 0.2 (1/5) would be appropriate when using a 1-year time step.  </w:t>
      </w:r>
    </w:p>
    <w:p w14:paraId="42097167" w14:textId="77777777" w:rsidR="001A4092" w:rsidRDefault="001A4092" w:rsidP="006F6491">
      <w:pPr>
        <w:pStyle w:val="Heading2"/>
        <w:tabs>
          <w:tab w:val="clear" w:pos="1836"/>
        </w:tabs>
        <w:ind w:left="1170" w:hanging="1170"/>
      </w:pPr>
      <w:bookmarkStart w:id="492" w:name="_Toc387757046"/>
      <w:r>
        <w:t>ANPPMapNames</w:t>
      </w:r>
      <w:bookmarkEnd w:id="492"/>
    </w:p>
    <w:p w14:paraId="7F5049AA" w14:textId="77777777" w:rsidR="001A4092" w:rsidRPr="004A1FC9" w:rsidRDefault="001A4092" w:rsidP="001A4092">
      <w:pPr>
        <w:pStyle w:val="textbody"/>
      </w:pPr>
      <w:r>
        <w:t xml:space="preserve">This </w:t>
      </w:r>
      <w:r w:rsidRPr="00DA3C52">
        <w:rPr>
          <w:b/>
        </w:rPr>
        <w:t>optional</w:t>
      </w:r>
      <w:r>
        <w:t xml:space="preserve"> file parameter is the template for the names of the ANPP output maps.  The parameter value must include the variable “timestep” to ensure that the maps have unique names (see Section 3.1.8.1 </w:t>
      </w:r>
      <w:r w:rsidRPr="00DA3C52">
        <w:rPr>
          <w:i/>
        </w:rPr>
        <w:t>Variables</w:t>
      </w:r>
      <w:r>
        <w:t xml:space="preserve"> in the </w:t>
      </w:r>
      <w:r w:rsidRPr="00DA3C52">
        <w:rPr>
          <w:i/>
        </w:rPr>
        <w:t>LANDIS-II Model User Guide</w:t>
      </w:r>
      <w:r>
        <w:t xml:space="preserve">).   </w:t>
      </w:r>
      <w:r>
        <w:rPr>
          <w:b/>
        </w:rPr>
        <w:t>The user must indicate if the output should be placed in a sub-directory</w:t>
      </w:r>
      <w:r w:rsidR="00EB7AFF">
        <w:rPr>
          <w:b/>
        </w:rPr>
        <w:t xml:space="preserve"> and </w:t>
      </w:r>
      <w:r>
        <w:rPr>
          <w:b/>
        </w:rPr>
        <w:t xml:space="preserve">must indicate the file extension.  </w:t>
      </w:r>
      <w:r w:rsidR="005624DE">
        <w:t>The output map units are g</w:t>
      </w:r>
      <w:r w:rsidR="004A1FC9">
        <w:t xml:space="preserve"> C m</w:t>
      </w:r>
      <w:r w:rsidR="004A1FC9" w:rsidRPr="004A1FC9">
        <w:rPr>
          <w:vertAlign w:val="superscript"/>
        </w:rPr>
        <w:t>-2</w:t>
      </w:r>
      <w:r w:rsidR="004A1FC9">
        <w:t>.</w:t>
      </w:r>
    </w:p>
    <w:p w14:paraId="46270960" w14:textId="77777777" w:rsidR="001A4092" w:rsidRPr="001A4092" w:rsidRDefault="005624DE" w:rsidP="001A4092">
      <w:pPr>
        <w:pStyle w:val="textbody"/>
      </w:pPr>
      <w:r>
        <w:t xml:space="preserve">In addition, an </w:t>
      </w:r>
      <w:r w:rsidR="00C34196">
        <w:t>ANPPMapFrequency</w:t>
      </w:r>
      <w:r w:rsidR="005D3C4B">
        <w:t xml:space="preserve"> parameter</w:t>
      </w:r>
      <w:r w:rsidR="00C34196">
        <w:t xml:space="preserve"> </w:t>
      </w:r>
      <w:r>
        <w:t>must follow the ANPPMapNames parameter on the next line.  This parameter value must be a</w:t>
      </w:r>
      <w:r w:rsidR="005D3C4B">
        <w:t xml:space="preserve"> valid time</w:t>
      </w:r>
      <w:r>
        <w:t xml:space="preserve"> </w:t>
      </w:r>
      <w:r w:rsidR="005D3C4B">
        <w:t>step (see Section 2.2).  This pa</w:t>
      </w:r>
      <w:r>
        <w:t>rameter defines the frequency in</w:t>
      </w:r>
      <w:r w:rsidR="005D3C4B">
        <w:t xml:space="preserve"> which the maps are output</w:t>
      </w:r>
      <w:r w:rsidR="00EB7AFF">
        <w:t>, e</w:t>
      </w:r>
      <w:r w:rsidR="005D3C4B">
        <w:t xml:space="preserve">.g., </w:t>
      </w:r>
      <w:r w:rsidR="00EB7AFF">
        <w:t>i</w:t>
      </w:r>
      <w:r w:rsidR="005D3C4B">
        <w:t>f your model Timestep is 5, then the ANPPMapFrequency value</w:t>
      </w:r>
      <w:r>
        <w:t xml:space="preserve"> could</w:t>
      </w:r>
      <w:r w:rsidR="005D3C4B">
        <w:t xml:space="preserve"> be 5, 10, 15, etc.</w:t>
      </w:r>
    </w:p>
    <w:p w14:paraId="629F8336" w14:textId="77777777" w:rsidR="005D3C4B" w:rsidRDefault="005D3C4B" w:rsidP="006F6491">
      <w:pPr>
        <w:pStyle w:val="Heading2"/>
        <w:tabs>
          <w:tab w:val="clear" w:pos="1836"/>
        </w:tabs>
        <w:ind w:left="1170" w:hanging="1170"/>
      </w:pPr>
      <w:bookmarkStart w:id="493" w:name="_Toc387757047"/>
      <w:r>
        <w:t>ANEEMapNames</w:t>
      </w:r>
      <w:bookmarkEnd w:id="493"/>
    </w:p>
    <w:p w14:paraId="1C799891" w14:textId="77777777" w:rsidR="005D3C4B" w:rsidRDefault="005D3C4B" w:rsidP="005D3C4B">
      <w:pPr>
        <w:pStyle w:val="textbody"/>
      </w:pPr>
      <w:r>
        <w:t xml:space="preserve">This </w:t>
      </w:r>
      <w:r w:rsidRPr="00DA3C52">
        <w:rPr>
          <w:b/>
        </w:rPr>
        <w:t>optional</w:t>
      </w:r>
      <w:r>
        <w:t xml:space="preserve"> file parameter is the template for the names of the ANEE output maps.  The parameter value and map frequency is</w:t>
      </w:r>
      <w:r w:rsidR="005624DE">
        <w:t xml:space="preserve"> created identically to</w:t>
      </w:r>
      <w:r>
        <w:t xml:space="preserve"> ANPPMapNames and ANPPMapFrequency (</w:t>
      </w:r>
      <w:r w:rsidR="005624DE">
        <w:t xml:space="preserve">see </w:t>
      </w:r>
      <w:r>
        <w:t>Section 2.9).</w:t>
      </w:r>
    </w:p>
    <w:p w14:paraId="7FDEC65E" w14:textId="77777777" w:rsidR="005D3C4B" w:rsidRDefault="005D3C4B" w:rsidP="006F6491">
      <w:pPr>
        <w:pStyle w:val="Heading2"/>
        <w:tabs>
          <w:tab w:val="clear" w:pos="1836"/>
        </w:tabs>
        <w:ind w:left="1170" w:hanging="1170"/>
      </w:pPr>
      <w:bookmarkStart w:id="494" w:name="_Toc387757048"/>
      <w:r>
        <w:t>SoilCarbonMapNames</w:t>
      </w:r>
      <w:bookmarkEnd w:id="494"/>
    </w:p>
    <w:p w14:paraId="206D003B" w14:textId="77777777" w:rsidR="005624DE" w:rsidRPr="004A1FC9" w:rsidRDefault="005624DE" w:rsidP="005624DE">
      <w:pPr>
        <w:pStyle w:val="textbody"/>
      </w:pPr>
      <w:r>
        <w:t xml:space="preserve">This </w:t>
      </w:r>
      <w:r w:rsidRPr="00DA3C52">
        <w:rPr>
          <w:b/>
        </w:rPr>
        <w:t>optional</w:t>
      </w:r>
      <w:r>
        <w:t xml:space="preserve"> file parameter is the template for the names of the soil carbon output maps.  The parameter value and map frequency is created identically to ANPPMapNames and ANPPMapFrequency (see Section 2.9).</w:t>
      </w:r>
      <w:r w:rsidRPr="005624DE">
        <w:t xml:space="preserve"> </w:t>
      </w:r>
    </w:p>
    <w:p w14:paraId="10AEA97C" w14:textId="77777777" w:rsidR="005D3C4B" w:rsidRDefault="005D3C4B" w:rsidP="006F6491">
      <w:pPr>
        <w:pStyle w:val="Heading2"/>
        <w:tabs>
          <w:tab w:val="clear" w:pos="1836"/>
        </w:tabs>
        <w:ind w:left="1170" w:hanging="1170"/>
      </w:pPr>
      <w:bookmarkStart w:id="495" w:name="_Toc387757049"/>
      <w:r>
        <w:t>SoilNitrogenMapNames</w:t>
      </w:r>
      <w:bookmarkEnd w:id="495"/>
    </w:p>
    <w:p w14:paraId="17A8A98E" w14:textId="00E98610" w:rsidR="00DA3C52" w:rsidRDefault="005624DE" w:rsidP="005624DE">
      <w:pPr>
        <w:pStyle w:val="textbody"/>
      </w:pPr>
      <w:r>
        <w:t xml:space="preserve">This </w:t>
      </w:r>
      <w:r w:rsidRPr="00DA3C52">
        <w:rPr>
          <w:b/>
        </w:rPr>
        <w:t>optional</w:t>
      </w:r>
      <w:r>
        <w:t xml:space="preserve"> file parameter is the template for the names of the soil nitrogen output maps.  The parameter value and map frequency is</w:t>
      </w:r>
      <w:ins w:id="496" w:author="mslucash" w:date="2014-10-16T10:05:00Z">
        <w:r w:rsidR="005D03CF">
          <w:t xml:space="preserve"> </w:t>
        </w:r>
      </w:ins>
      <w:del w:id="497" w:author="mslucash" w:date="2014-10-16T10:05:00Z">
        <w:r w:rsidDel="005D03CF">
          <w:delText xml:space="preserve">  </w:delText>
        </w:r>
      </w:del>
      <w:r>
        <w:t>created identically to ANPPMapNames and ANPPMapFrequency (see Section 2.9).  The output map units are g N m</w:t>
      </w:r>
      <w:r w:rsidRPr="004A1FC9">
        <w:rPr>
          <w:vertAlign w:val="superscript"/>
        </w:rPr>
        <w:t>-2</w:t>
      </w:r>
      <w:r>
        <w:t>.</w:t>
      </w:r>
    </w:p>
    <w:p w14:paraId="3C7D6635" w14:textId="77777777" w:rsidR="00DA34CE" w:rsidRDefault="0088260A" w:rsidP="006F6491">
      <w:pPr>
        <w:pStyle w:val="Heading2"/>
        <w:tabs>
          <w:tab w:val="clear" w:pos="1836"/>
        </w:tabs>
        <w:ind w:left="1170" w:hanging="1170"/>
      </w:pPr>
      <w:bookmarkStart w:id="498" w:name="_Toc387238314"/>
      <w:bookmarkStart w:id="499" w:name="_Toc387238315"/>
      <w:bookmarkStart w:id="500" w:name="_Toc387238316"/>
      <w:bookmarkStart w:id="501" w:name="_Toc387757050"/>
      <w:bookmarkEnd w:id="498"/>
      <w:bookmarkEnd w:id="499"/>
      <w:bookmarkEnd w:id="500"/>
      <w:r>
        <w:lastRenderedPageBreak/>
        <w:t>AvailableLight</w:t>
      </w:r>
      <w:r w:rsidR="00A80280">
        <w:t>Biomass</w:t>
      </w:r>
      <w:r w:rsidR="00DA34CE">
        <w:t xml:space="preserve"> Table</w:t>
      </w:r>
      <w:bookmarkEnd w:id="449"/>
      <w:bookmarkEnd w:id="450"/>
      <w:bookmarkEnd w:id="451"/>
      <w:bookmarkEnd w:id="501"/>
    </w:p>
    <w:p w14:paraId="31C6CCE1" w14:textId="77777777" w:rsidR="00DA34CE" w:rsidRDefault="00A80280" w:rsidP="00DA34CE">
      <w:pPr>
        <w:pStyle w:val="textbody"/>
      </w:pPr>
      <w:r>
        <w:t xml:space="preserve">The </w:t>
      </w:r>
      <w:r w:rsidR="0088260A">
        <w:rPr>
          <w:rFonts w:ascii="Courier New" w:hAnsi="Courier New" w:cs="Courier New"/>
        </w:rPr>
        <w:t>AvailableLight</w:t>
      </w:r>
      <w:r w:rsidRPr="00A80280">
        <w:rPr>
          <w:rFonts w:ascii="Courier New" w:hAnsi="Courier New" w:cs="Courier New"/>
        </w:rPr>
        <w:t>Biomass</w:t>
      </w:r>
      <w:r>
        <w:t xml:space="preserve"> table defines how much biomass must be at a site to achieve the five available light classes</w:t>
      </w:r>
      <w:r w:rsidR="00503F45">
        <w:t xml:space="preserve"> (in previous extensions, ‘shade classes’)</w:t>
      </w:r>
      <w:r>
        <w:t xml:space="preserve">.  Biomass is not absolute but relative to the maximum biomass possible at a site.  </w:t>
      </w:r>
      <w:r w:rsidR="0030267A">
        <w:t>Th</w:t>
      </w:r>
      <w:r>
        <w:t>e</w:t>
      </w:r>
      <w:r w:rsidR="0030267A">
        <w:t xml:space="preserve"> table contains the </w:t>
      </w:r>
      <w:r w:rsidR="00DA34CE">
        <w:t xml:space="preserve">relative biomass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14:paraId="32AEB479" w14:textId="5A8A2680" w:rsidR="00DA34CE" w:rsidRDefault="00DA34CE" w:rsidP="006F6491">
      <w:pPr>
        <w:pStyle w:val="Heading3"/>
        <w:tabs>
          <w:tab w:val="clear" w:pos="3870"/>
        </w:tabs>
        <w:ind w:left="1170" w:hanging="1170"/>
      </w:pPr>
      <w:bookmarkStart w:id="502" w:name="_Ref112227719"/>
      <w:bookmarkStart w:id="503" w:name="_Toc112490869"/>
      <w:bookmarkStart w:id="504" w:name="_Toc387757051"/>
      <w:r>
        <w:t>First Row – Ecoregions</w:t>
      </w:r>
      <w:bookmarkEnd w:id="502"/>
      <w:bookmarkEnd w:id="503"/>
      <w:bookmarkEnd w:id="504"/>
    </w:p>
    <w:p w14:paraId="734E4C89" w14:textId="77777777"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1DDB2805" w14:textId="45BF4EA1" w:rsidR="00DA34CE" w:rsidRDefault="00A80280" w:rsidP="006F6491">
      <w:pPr>
        <w:pStyle w:val="Heading3"/>
        <w:tabs>
          <w:tab w:val="clear" w:pos="3870"/>
        </w:tabs>
        <w:ind w:left="1170" w:hanging="1170"/>
      </w:pPr>
      <w:bookmarkStart w:id="505" w:name="_Toc112490871"/>
      <w:bookmarkStart w:id="506" w:name="_Toc387757052"/>
      <w:r>
        <w:t>Available Light</w:t>
      </w:r>
      <w:r w:rsidR="00DA34CE">
        <w:t xml:space="preserve"> Class</w:t>
      </w:r>
      <w:bookmarkEnd w:id="505"/>
      <w:bookmarkEnd w:id="506"/>
    </w:p>
    <w:p w14:paraId="7B9B1238" w14:textId="5100D262" w:rsidR="00DA34CE" w:rsidRDefault="00DA34CE" w:rsidP="00DA34CE">
      <w:pPr>
        <w:pStyle w:val="textbody"/>
      </w:pPr>
      <w:r w:rsidRPr="00297CB7">
        <w:t>Th</w:t>
      </w:r>
      <w:ins w:id="507" w:author="mslucash" w:date="2014-10-16T09:40:00Z">
        <w:r w:rsidR="009B47AB">
          <w:t>e available light</w:t>
        </w:r>
      </w:ins>
      <w:del w:id="508" w:author="mslucash" w:date="2014-10-16T09:40:00Z">
        <w:r w:rsidRPr="00297CB7" w:rsidDel="009B47AB">
          <w:delText xml:space="preserve">is </w:delText>
        </w:r>
      </w:del>
      <w:ins w:id="509" w:author="mslucash" w:date="2014-10-16T09:40:00Z">
        <w:r w:rsidR="009B47AB">
          <w:t xml:space="preserve"> </w:t>
        </w:r>
      </w:ins>
      <w:r w:rsidRPr="00297CB7">
        <w:t xml:space="preserve">column </w:t>
      </w:r>
      <w:ins w:id="510" w:author="mslucash" w:date="2014-10-16T09:40:00Z">
        <w:r w:rsidR="009B47AB">
          <w:t xml:space="preserve">(left-most column) </w:t>
        </w:r>
      </w:ins>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0 (</w:t>
      </w:r>
      <w:r w:rsidR="00A80280">
        <w:t>complete light</w:t>
      </w:r>
      <w:r w:rsidR="00EE6DD1">
        <w:t xml:space="preserve">) </w:t>
      </w:r>
      <w:r w:rsidR="00A80280">
        <w:t xml:space="preserve">if relative biomass ranges from 0% of maximum up to </w:t>
      </w:r>
      <w:r w:rsidR="00EE6DD1">
        <w:t xml:space="preserve">the relative biomass </w:t>
      </w:r>
      <w:r w:rsidR="00A80280">
        <w:t xml:space="preserve">(%) </w:t>
      </w:r>
      <w:r w:rsidR="00EE6DD1">
        <w:t>for class 1.</w:t>
      </w:r>
      <w:r w:rsidR="00A80280">
        <w:t xml:space="preserve">  Likewise, if relative biomass is between the amount defined for classes 1 and 2, the site is given an available light class of 1.  And so on up to class 5.</w:t>
      </w:r>
    </w:p>
    <w:p w14:paraId="0716D659" w14:textId="6B771AFD" w:rsidR="00DA34CE" w:rsidRDefault="00A80280" w:rsidP="006F6491">
      <w:pPr>
        <w:pStyle w:val="Heading3"/>
        <w:tabs>
          <w:tab w:val="clear" w:pos="3870"/>
        </w:tabs>
        <w:ind w:left="1170" w:hanging="1170"/>
      </w:pPr>
      <w:bookmarkStart w:id="511" w:name="_Toc112490872"/>
      <w:bookmarkStart w:id="512" w:name="_Toc387757053"/>
      <w:r>
        <w:t xml:space="preserve">Relative </w:t>
      </w:r>
      <w:r w:rsidR="00DA34CE">
        <w:t>Biomass per Ecoregion</w:t>
      </w:r>
      <w:bookmarkEnd w:id="511"/>
      <w:bookmarkEnd w:id="512"/>
    </w:p>
    <w:p w14:paraId="1229CC4E" w14:textId="36EE2603" w:rsidR="00DA34CE" w:rsidRDefault="00DA34CE" w:rsidP="009B4B23">
      <w:pPr>
        <w:pStyle w:val="textbody"/>
        <w:rPr>
          <w:i/>
          <w:iCs/>
        </w:rPr>
      </w:pPr>
      <w:r w:rsidRPr="00297CB7">
        <w:t xml:space="preserve">Each ecoregion listed in the table’s first row (see section </w:t>
      </w:r>
      <w:r w:rsidR="008078CB">
        <w:fldChar w:fldCharType="begin"/>
      </w:r>
      <w:r w:rsidR="008078CB">
        <w:instrText xml:space="preserve"> REF _Ref112227719 \r \h  \* MERGEFORMAT </w:instrText>
      </w:r>
      <w:r w:rsidR="008078CB">
        <w:fldChar w:fldCharType="separate"/>
      </w:r>
      <w:r w:rsidR="00605E8C">
        <w:t>2.15.1</w:t>
      </w:r>
      <w:r w:rsidR="008078CB">
        <w:fldChar w:fldCharType="end"/>
      </w:r>
      <w:r w:rsidRPr="00297CB7">
        <w:t xml:space="preserve">) </w:t>
      </w:r>
      <w:r w:rsidR="009B4B23" w:rsidRPr="00297CB7">
        <w:t>must have a</w:t>
      </w:r>
      <w:r w:rsidRPr="00297CB7">
        <w:t xml:space="preserve"> separate column of </w:t>
      </w:r>
      <w:r w:rsidR="00A80280">
        <w:t xml:space="preserve">minimum relative </w:t>
      </w:r>
      <w:r w:rsidR="0030267A" w:rsidRPr="00297CB7">
        <w:t xml:space="preserve">biomass </w:t>
      </w:r>
      <w:r w:rsidR="009B4B23" w:rsidRPr="00297CB7">
        <w:t>by</w:t>
      </w:r>
      <w:r w:rsidRPr="00297CB7">
        <w:t xml:space="preserve"> </w:t>
      </w:r>
      <w:r w:rsidR="00A80280">
        <w:t xml:space="preserve">available light </w:t>
      </w:r>
      <w:r w:rsidRPr="00297CB7">
        <w:t xml:space="preserve">class.  </w:t>
      </w:r>
      <w:r w:rsidR="009B4B23" w:rsidRPr="00297CB7">
        <w:t xml:space="preserve">The percentages represent the lower threshold of biomass on a site relative to the ecoregion’s maximum possible biomass (for any species) for the site to enter the shade class indicated in column 1. </w:t>
      </w:r>
      <w:ins w:id="513" w:author="mslucash" w:date="2014-10-16T09:41:00Z">
        <w:r w:rsidR="009B47AB">
          <w:t xml:space="preserve">These values determine how quickly the landscape moves from </w:t>
        </w:r>
      </w:ins>
      <w:ins w:id="514" w:author="mslucash" w:date="2014-10-16T09:42:00Z">
        <w:r w:rsidR="009B47AB">
          <w:t xml:space="preserve">one </w:t>
        </w:r>
      </w:ins>
      <w:ins w:id="515" w:author="mslucash" w:date="2014-10-16T09:41:00Z">
        <w:r w:rsidR="009B47AB">
          <w:t xml:space="preserve">shade class to </w:t>
        </w:r>
      </w:ins>
      <w:ins w:id="516" w:author="mslucash" w:date="2014-10-16T09:42:00Z">
        <w:r w:rsidR="009B47AB">
          <w:t xml:space="preserve">another. </w:t>
        </w:r>
        <w:r w:rsidR="00B261F2">
          <w:t xml:space="preserve">For example, in the Pacific Northwest, you might want your ecosystem to achieve 100% </w:t>
        </w:r>
      </w:ins>
      <w:ins w:id="517" w:author="mslucash" w:date="2014-10-16T09:43:00Z">
        <w:r w:rsidR="00B261F2">
          <w:t xml:space="preserve">of the maximum biomass </w:t>
        </w:r>
      </w:ins>
      <w:ins w:id="518" w:author="mslucash" w:date="2014-10-16T09:42:00Z">
        <w:r w:rsidR="00B261F2">
          <w:t xml:space="preserve">by shade class 3, </w:t>
        </w:r>
      </w:ins>
      <w:ins w:id="519" w:author="mslucash" w:date="2014-10-16T09:43:00Z">
        <w:r w:rsidR="00B261F2">
          <w:t>but in the Midwest, that might not occur until shade class 5.</w:t>
        </w:r>
      </w:ins>
      <w:r w:rsidR="009B4B23" w:rsidRPr="00297CB7">
        <w:t xml:space="preserve">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14:paraId="688F9A1C" w14:textId="77777777" w:rsidR="009625BE" w:rsidRDefault="009625BE" w:rsidP="006F6491">
      <w:pPr>
        <w:pStyle w:val="Heading2"/>
        <w:tabs>
          <w:tab w:val="clear" w:pos="1836"/>
        </w:tabs>
        <w:ind w:left="1170" w:hanging="1170"/>
      </w:pPr>
      <w:bookmarkStart w:id="520" w:name="_Toc387757054"/>
      <w:bookmarkStart w:id="521" w:name="_Toc107735769"/>
      <w:bookmarkStart w:id="522" w:name="_Toc112490873"/>
      <w:bookmarkStart w:id="523" w:name="_Ref140207562"/>
      <w:r>
        <w:t>Light</w:t>
      </w:r>
      <w:r w:rsidR="00FD7E4F">
        <w:t>EstablishmentTable</w:t>
      </w:r>
      <w:bookmarkEnd w:id="520"/>
    </w:p>
    <w:p w14:paraId="681812D7" w14:textId="77777777" w:rsidR="00CA4149" w:rsidRPr="00CA4149" w:rsidRDefault="00F03241" w:rsidP="00CA4149">
      <w:pPr>
        <w:pStyle w:val="textbody"/>
      </w:pPr>
      <w:r>
        <w:t>This</w:t>
      </w:r>
      <w:r w:rsidR="00CA4149">
        <w:t xml:space="preserve"> table allows </w:t>
      </w:r>
      <w:r>
        <w:t>the user to control</w:t>
      </w:r>
      <w:r w:rsidR="00CA4149">
        <w:t xml:space="preserve"> site-scale P</w:t>
      </w:r>
      <w:r w:rsidR="00CA4149" w:rsidRPr="00CA4149">
        <w:rPr>
          <w:vertAlign w:val="subscript"/>
        </w:rPr>
        <w:t>EST</w:t>
      </w:r>
      <w:r w:rsidR="00CA4149">
        <w:t xml:space="preserve"> dependent upon species </w:t>
      </w:r>
      <w:r w:rsidR="00503F45">
        <w:t xml:space="preserve">light requirements (i.e., shade class) </w:t>
      </w:r>
      <w:r w:rsidR="00CA4149">
        <w:t xml:space="preserve">and available light.  For example, if </w:t>
      </w:r>
      <w:r w:rsidR="00FD7E4F">
        <w:t xml:space="preserve">a </w:t>
      </w:r>
      <w:r w:rsidR="00CA4149">
        <w:t>species</w:t>
      </w:r>
      <w:r w:rsidR="00FD7E4F">
        <w:t xml:space="preserve"> is mid-tolerant of low light (</w:t>
      </w:r>
      <w:r w:rsidR="00503F45">
        <w:t xml:space="preserve">light requirement </w:t>
      </w:r>
      <w:r w:rsidR="00FD7E4F">
        <w:t>=</w:t>
      </w:r>
      <w:r w:rsidR="00CA4149">
        <w:t xml:space="preserve"> 3) and the available light class is 5 (very low light), the probability </w:t>
      </w:r>
      <w:r w:rsidR="00CA4149">
        <w:lastRenderedPageBreak/>
        <w:t>ma</w:t>
      </w:r>
      <w:r w:rsidR="00FD7E4F">
        <w:t>y be low but not zero.  If the user indicates a low probability, then there would</w:t>
      </w:r>
      <w:r w:rsidR="00CA4149">
        <w:t xml:space="preserve"> still some small chance that a mid-tolerant can become established as may be the case in small gaps.</w:t>
      </w:r>
    </w:p>
    <w:p w14:paraId="7E97A6CE" w14:textId="77777777" w:rsidR="009625BE" w:rsidRDefault="00EE6DD1" w:rsidP="006F6491">
      <w:pPr>
        <w:pStyle w:val="Heading3"/>
        <w:tabs>
          <w:tab w:val="clear" w:pos="3870"/>
        </w:tabs>
        <w:ind w:left="1170" w:hanging="1170"/>
      </w:pPr>
      <w:bookmarkStart w:id="524" w:name="_Toc387757055"/>
      <w:r>
        <w:t xml:space="preserve">Species </w:t>
      </w:r>
      <w:r w:rsidR="009625BE">
        <w:t xml:space="preserve">Shade </w:t>
      </w:r>
      <w:r>
        <w:t xml:space="preserve">Tolerance </w:t>
      </w:r>
      <w:r w:rsidR="009625BE">
        <w:t>Class</w:t>
      </w:r>
      <w:bookmarkEnd w:id="524"/>
    </w:p>
    <w:p w14:paraId="1AE731D6" w14:textId="77777777"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14:paraId="326FA21B" w14:textId="77777777" w:rsidR="009625BE" w:rsidRDefault="009625BE" w:rsidP="006F6491">
      <w:pPr>
        <w:pStyle w:val="Heading3"/>
        <w:tabs>
          <w:tab w:val="clear" w:pos="3870"/>
        </w:tabs>
        <w:ind w:left="1170" w:hanging="1170"/>
      </w:pPr>
      <w:bookmarkStart w:id="525" w:name="_Toc387757056"/>
      <w:r>
        <w:t>Probability of Establishment, given light conditions</w:t>
      </w:r>
      <w:bookmarkEnd w:id="525"/>
    </w:p>
    <w:p w14:paraId="7FAAA498" w14:textId="348801C2"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ins w:id="526" w:author="mslucash" w:date="2014-10-16T09:45:00Z">
        <w:r w:rsidR="00B261F2">
          <w:t xml:space="preserve">  This determines the </w:t>
        </w:r>
      </w:ins>
      <w:ins w:id="527" w:author="mslucash" w:date="2014-10-16T09:47:00Z">
        <w:r w:rsidR="00B261F2">
          <w:t xml:space="preserve">site-level limits to </w:t>
        </w:r>
      </w:ins>
      <w:ins w:id="528" w:author="mslucash" w:date="2014-10-16T09:45:00Z">
        <w:r w:rsidR="00B261F2">
          <w:t>establishment</w:t>
        </w:r>
      </w:ins>
      <w:ins w:id="529" w:author="mslucash" w:date="2014-10-16T09:47:00Z">
        <w:r w:rsidR="00B261F2">
          <w:t>, though the realized establishment is also dependent on ecoregion limits and availability of propagules</w:t>
        </w:r>
      </w:ins>
      <w:ins w:id="530" w:author="mslucash" w:date="2014-10-16T09:45:00Z">
        <w:r w:rsidR="00B261F2">
          <w:t xml:space="preserve"> </w:t>
        </w:r>
      </w:ins>
      <w:ins w:id="531" w:author="mslucash" w:date="2014-10-16T09:46:00Z">
        <w:r w:rsidR="00B261F2">
          <w:t>(see section 1.1).</w:t>
        </w:r>
      </w:ins>
    </w:p>
    <w:p w14:paraId="507963AA" w14:textId="77777777" w:rsidR="00DA34CE" w:rsidRDefault="00AF75F2" w:rsidP="006F6491">
      <w:pPr>
        <w:pStyle w:val="Heading2"/>
        <w:tabs>
          <w:tab w:val="clear" w:pos="1836"/>
        </w:tabs>
        <w:ind w:left="1170" w:hanging="1170"/>
      </w:pPr>
      <w:bookmarkStart w:id="532" w:name="_Toc387757057"/>
      <w:r>
        <w:t>Species</w:t>
      </w:r>
      <w:r w:rsidR="00DA34CE">
        <w:t>Parameters</w:t>
      </w:r>
      <w:bookmarkEnd w:id="521"/>
      <w:r w:rsidR="00DA34CE">
        <w:t xml:space="preserve"> Table</w:t>
      </w:r>
      <w:bookmarkEnd w:id="522"/>
      <w:bookmarkEnd w:id="523"/>
      <w:bookmarkEnd w:id="532"/>
    </w:p>
    <w:p w14:paraId="5BF141C1" w14:textId="77777777" w:rsidR="00DA34CE" w:rsidRDefault="00DA34CE" w:rsidP="00DA34CE">
      <w:pPr>
        <w:pStyle w:val="textbody"/>
      </w:pPr>
      <w:r>
        <w:t xml:space="preserve">This table contains species’ </w:t>
      </w:r>
      <w:r w:rsidR="00AF75F2">
        <w:t xml:space="preserve">physiological </w:t>
      </w:r>
      <w:r>
        <w:t>parameters.  Each row in the table has the parameters for one species.  Every active species must have an entry.</w:t>
      </w:r>
    </w:p>
    <w:p w14:paraId="51747083" w14:textId="77777777" w:rsidR="00DA34CE" w:rsidRDefault="00DA34CE" w:rsidP="006F6491">
      <w:pPr>
        <w:pStyle w:val="Heading3"/>
        <w:tabs>
          <w:tab w:val="clear" w:pos="3870"/>
        </w:tabs>
        <w:ind w:left="1170" w:hanging="1170"/>
      </w:pPr>
      <w:bookmarkStart w:id="533" w:name="_Toc112490874"/>
      <w:bookmarkStart w:id="534" w:name="_Toc387757058"/>
      <w:r>
        <w:t>Species</w:t>
      </w:r>
      <w:bookmarkEnd w:id="533"/>
      <w:bookmarkEnd w:id="534"/>
    </w:p>
    <w:p w14:paraId="7B0D44E7" w14:textId="77777777"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14:paraId="471940A9" w14:textId="77777777" w:rsidR="00AF75F2" w:rsidRDefault="00AF75F2" w:rsidP="006F6491">
      <w:pPr>
        <w:pStyle w:val="Heading3"/>
        <w:tabs>
          <w:tab w:val="clear" w:pos="3870"/>
        </w:tabs>
        <w:ind w:left="1170" w:hanging="1170"/>
      </w:pPr>
      <w:bookmarkStart w:id="535" w:name="_Toc387757059"/>
      <w:bookmarkStart w:id="536" w:name="_Toc112490875"/>
      <w:r>
        <w:t>Functional Type</w:t>
      </w:r>
      <w:bookmarkEnd w:id="535"/>
    </w:p>
    <w:p w14:paraId="2ED27F38" w14:textId="77777777" w:rsidR="00AF75F2" w:rsidRPr="00AF75F2" w:rsidRDefault="00734957" w:rsidP="00AF75F2">
      <w:pPr>
        <w:pStyle w:val="textbody"/>
      </w:pPr>
      <w:r>
        <w:t xml:space="preserve">This is an index into the </w:t>
      </w:r>
      <w:r w:rsidRPr="00734957">
        <w:rPr>
          <w:rFonts w:ascii="Courier New" w:hAnsi="Courier New" w:cs="Courier New"/>
        </w:rPr>
        <w:t>FunctionalTypeParameters</w:t>
      </w:r>
      <w:r>
        <w:t xml:space="preserve"> table, below.</w:t>
      </w:r>
    </w:p>
    <w:p w14:paraId="5C67496E" w14:textId="77777777" w:rsidR="00AF75F2" w:rsidRDefault="00AF75F2" w:rsidP="006F6491">
      <w:pPr>
        <w:pStyle w:val="Heading3"/>
        <w:tabs>
          <w:tab w:val="clear" w:pos="3870"/>
        </w:tabs>
        <w:ind w:left="1170" w:hanging="1170"/>
      </w:pPr>
      <w:bookmarkStart w:id="537" w:name="_Toc387757060"/>
      <w:r>
        <w:t xml:space="preserve">Nitrogen </w:t>
      </w:r>
      <w:r w:rsidR="00F4779F">
        <w:t>Fixers</w:t>
      </w:r>
      <w:bookmarkEnd w:id="537"/>
    </w:p>
    <w:p w14:paraId="0178E2BF" w14:textId="77777777" w:rsidR="00A82A51" w:rsidRPr="00A82A51" w:rsidRDefault="00A82A51" w:rsidP="00A82A51">
      <w:pPr>
        <w:pStyle w:val="textbody"/>
      </w:pPr>
      <w:r w:rsidRPr="00A82A51">
        <w:t xml:space="preserve">This should be either </w:t>
      </w:r>
      <w:r w:rsidR="00F03241">
        <w:t>yes (</w:t>
      </w:r>
      <w:r w:rsidRPr="00A82A51">
        <w:t>Y</w:t>
      </w:r>
      <w:r w:rsidR="00F03241">
        <w:t>)</w:t>
      </w:r>
      <w:r w:rsidRPr="00A82A51">
        <w:t xml:space="preserve"> or </w:t>
      </w:r>
      <w:r w:rsidR="00F03241">
        <w:t>no (</w:t>
      </w:r>
      <w:r w:rsidRPr="00A82A51">
        <w:t>N</w:t>
      </w:r>
      <w:r w:rsidR="00F03241">
        <w:t>)</w:t>
      </w:r>
      <w:r w:rsidRPr="00A82A51">
        <w:t xml:space="preserve">, depending on whether the species can fix N.  </w:t>
      </w:r>
    </w:p>
    <w:p w14:paraId="159F6E70" w14:textId="77777777" w:rsidR="00AF75F2" w:rsidRDefault="00AF75F2" w:rsidP="006F6491">
      <w:pPr>
        <w:pStyle w:val="Heading3"/>
        <w:tabs>
          <w:tab w:val="clear" w:pos="3870"/>
        </w:tabs>
        <w:ind w:left="1170" w:hanging="1170"/>
      </w:pPr>
      <w:bookmarkStart w:id="538" w:name="_Toc387757061"/>
      <w:r>
        <w:t>GDD minimum/maximum</w:t>
      </w:r>
      <w:bookmarkEnd w:id="538"/>
    </w:p>
    <w:p w14:paraId="205C893F" w14:textId="77777777" w:rsidR="00AF75F2" w:rsidRPr="00AF75F2" w:rsidRDefault="009A3C9D" w:rsidP="00AF75F2">
      <w:pPr>
        <w:pStyle w:val="textbody"/>
      </w:pPr>
      <w:r>
        <w:t>Growing Degree Day (GDD) maximum and minimum are used to define a species climatic envelope following the algorithm by Botkin (</w:t>
      </w:r>
      <w:r w:rsidRPr="005754D6">
        <w:t>197</w:t>
      </w:r>
      <w:r w:rsidR="005754D6" w:rsidRPr="005754D6">
        <w:t>3</w:t>
      </w:r>
      <w:r>
        <w:t>)</w:t>
      </w:r>
      <w:r w:rsidR="00847579">
        <w:t>.  GDD is calculated on a 5°C base.</w:t>
      </w:r>
    </w:p>
    <w:p w14:paraId="1909EA9A" w14:textId="77777777" w:rsidR="00AF75F2" w:rsidRDefault="00AF75F2" w:rsidP="006F6491">
      <w:pPr>
        <w:pStyle w:val="Heading3"/>
        <w:tabs>
          <w:tab w:val="clear" w:pos="3870"/>
        </w:tabs>
        <w:ind w:left="1170" w:hanging="1170"/>
      </w:pPr>
      <w:bookmarkStart w:id="539" w:name="_Toc387757062"/>
      <w:r>
        <w:lastRenderedPageBreak/>
        <w:t>Minimum January Temperature</w:t>
      </w:r>
      <w:bookmarkEnd w:id="539"/>
    </w:p>
    <w:p w14:paraId="2C79D453" w14:textId="77777777"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14:paraId="58D34317" w14:textId="77777777" w:rsidR="00AF75F2" w:rsidRDefault="00AF75F2" w:rsidP="006F6491">
      <w:pPr>
        <w:pStyle w:val="Heading3"/>
        <w:tabs>
          <w:tab w:val="clear" w:pos="3870"/>
        </w:tabs>
        <w:ind w:left="1170" w:hanging="1170"/>
      </w:pPr>
      <w:bookmarkStart w:id="540" w:name="_Toc387757063"/>
      <w:r>
        <w:t>Maximum Allowable Drought</w:t>
      </w:r>
      <w:bookmarkEnd w:id="540"/>
    </w:p>
    <w:p w14:paraId="3BC19DC3" w14:textId="77777777" w:rsidR="000D7C1B" w:rsidRDefault="00847579" w:rsidP="00847579">
      <w:pPr>
        <w:pStyle w:val="textbody"/>
        <w:rPr>
          <w:ins w:id="541" w:author="Melissa Lucash" w:date="2014-10-14T15:33:00Z"/>
        </w:rPr>
      </w:pPr>
      <w:r>
        <w:t xml:space="preserve">If available water </w:t>
      </w:r>
      <w:r w:rsidR="005055C9">
        <w:t xml:space="preserve">falls </w:t>
      </w:r>
      <w:r>
        <w:t xml:space="preserve">below zero for a percent of the growing season greater than this value, a species cannot establish.  Units:  </w:t>
      </w:r>
      <w:r w:rsidRPr="00B476CA">
        <w:t>fraction of the growing season (0.0 – 1.0).</w:t>
      </w:r>
      <w:r w:rsidR="005055C9" w:rsidRPr="00B476CA">
        <w:t xml:space="preserve"> </w:t>
      </w:r>
      <w:r w:rsidR="00B476CA">
        <w:t>Lower</w:t>
      </w:r>
      <w:r w:rsidR="005055C9" w:rsidRPr="00B476CA">
        <w:t xml:space="preserve"> values </w:t>
      </w:r>
      <w:r w:rsidR="00B476CA">
        <w:t>indicate</w:t>
      </w:r>
      <w:r w:rsidR="00B476CA" w:rsidRPr="00B476CA">
        <w:t xml:space="preserve"> </w:t>
      </w:r>
      <w:r w:rsidR="00B476CA">
        <w:t>species</w:t>
      </w:r>
      <w:r w:rsidR="003D0B3D">
        <w:t xml:space="preserve"> whose establishment is more sensitive to drought</w:t>
      </w:r>
      <w:r w:rsidR="00B476CA">
        <w:t>.</w:t>
      </w:r>
      <w:ins w:id="542" w:author="Melissa Lucash" w:date="2014-10-14T15:32:00Z">
        <w:r w:rsidR="000D7C1B">
          <w:t xml:space="preserve">  </w:t>
        </w:r>
      </w:ins>
    </w:p>
    <w:p w14:paraId="0DCE2041" w14:textId="77777777" w:rsidR="00847579" w:rsidRPr="00B261F2" w:rsidRDefault="000D7C1B" w:rsidP="00847579">
      <w:pPr>
        <w:pStyle w:val="textbody"/>
        <w:rPr>
          <w:i/>
          <w:rPrChange w:id="543" w:author="mslucash" w:date="2014-10-16T09:48:00Z">
            <w:rPr/>
          </w:rPrChange>
        </w:rPr>
      </w:pPr>
      <w:ins w:id="544" w:author="Melissa Lucash" w:date="2014-10-14T15:32:00Z">
        <w:r w:rsidRPr="00B261F2">
          <w:rPr>
            <w:i/>
            <w:rPrChange w:id="545" w:author="mslucash" w:date="2014-10-16T09:48:00Z">
              <w:rPr/>
            </w:rPrChange>
          </w:rPr>
          <w:t>Note: this parameter does not affect growth of the trees; it only affects seedling establishment.</w:t>
        </w:r>
      </w:ins>
    </w:p>
    <w:p w14:paraId="37B80BFF" w14:textId="77777777" w:rsidR="00DA34CE" w:rsidRDefault="00DA34CE" w:rsidP="006F6491">
      <w:pPr>
        <w:pStyle w:val="Heading3"/>
        <w:tabs>
          <w:tab w:val="clear" w:pos="3870"/>
        </w:tabs>
        <w:ind w:left="1170" w:hanging="1170"/>
      </w:pPr>
      <w:bookmarkStart w:id="546" w:name="_Toc387757064"/>
      <w:r>
        <w:t>Leaf Longevity</w:t>
      </w:r>
      <w:bookmarkEnd w:id="536"/>
      <w:bookmarkEnd w:id="546"/>
    </w:p>
    <w:p w14:paraId="2AB0F9D3" w14:textId="77777777"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14:paraId="626CD25E" w14:textId="77777777" w:rsidR="0037532A" w:rsidRDefault="0037532A" w:rsidP="006F6491">
      <w:pPr>
        <w:pStyle w:val="Heading3"/>
        <w:tabs>
          <w:tab w:val="clear" w:pos="3870"/>
        </w:tabs>
        <w:ind w:left="1170" w:hanging="1170"/>
      </w:pPr>
      <w:bookmarkStart w:id="547" w:name="_Toc387757065"/>
      <w:bookmarkStart w:id="548" w:name="_Toc112490878"/>
      <w:bookmarkStart w:id="549" w:name="_Toc107735770"/>
      <w:r>
        <w:t>Epicormic resprouting</w:t>
      </w:r>
      <w:bookmarkEnd w:id="547"/>
    </w:p>
    <w:p w14:paraId="03CF3B44" w14:textId="77777777" w:rsidR="0037532A" w:rsidRPr="0037532A" w:rsidRDefault="0037532A" w:rsidP="0037532A">
      <w:pPr>
        <w:pStyle w:val="textbody"/>
      </w:pPr>
      <w:r>
        <w:t>Does the species resprout via epicormic branching following a fire?  Value:  Y/N; yes, no.</w:t>
      </w:r>
    </w:p>
    <w:p w14:paraId="40214E62" w14:textId="77777777" w:rsidR="00554CF9" w:rsidRDefault="00554CF9" w:rsidP="006F6491">
      <w:pPr>
        <w:pStyle w:val="Heading3"/>
        <w:tabs>
          <w:tab w:val="clear" w:pos="3870"/>
        </w:tabs>
        <w:ind w:left="1170" w:hanging="1170"/>
      </w:pPr>
      <w:bookmarkStart w:id="550" w:name="_Toc387757066"/>
      <w:r>
        <w:t>Lignin</w:t>
      </w:r>
      <w:r w:rsidR="00BB10E9">
        <w:t>:  Leaf, Fine Root, Wood, Coarse Root</w:t>
      </w:r>
      <w:bookmarkEnd w:id="550"/>
    </w:p>
    <w:p w14:paraId="58C8E5A9" w14:textId="77777777" w:rsidR="00554CF9" w:rsidRPr="00554CF9" w:rsidRDefault="00554CF9" w:rsidP="00554CF9">
      <w:pPr>
        <w:pStyle w:val="textbody"/>
      </w:pPr>
      <w:r>
        <w:t xml:space="preserve">The </w:t>
      </w:r>
      <w:r w:rsidR="007239D2">
        <w:t xml:space="preserve">fraction of </w:t>
      </w:r>
      <w:r>
        <w:t xml:space="preserve">lignin </w:t>
      </w:r>
      <w:r w:rsidR="007239D2">
        <w:t xml:space="preserve">in each plant component (leaf, fine root, wood, and coarse root) </w:t>
      </w:r>
      <w:r>
        <w:t xml:space="preserve">per species.  Value:  0.0  </w:t>
      </w:r>
      <w:r w:rsidRPr="00297CB7">
        <w:t xml:space="preserve">≤ decimal </w:t>
      </w:r>
      <w:r>
        <w:t>number ≤ 1</w:t>
      </w:r>
      <w:r w:rsidRPr="00297CB7">
        <w:t>.</w:t>
      </w:r>
      <w:r>
        <w:t>0.</w:t>
      </w:r>
    </w:p>
    <w:p w14:paraId="2E1F58FD" w14:textId="77777777" w:rsidR="00BB10E9" w:rsidRDefault="00BB10E9" w:rsidP="006F6491">
      <w:pPr>
        <w:pStyle w:val="Heading3"/>
        <w:tabs>
          <w:tab w:val="clear" w:pos="3870"/>
        </w:tabs>
        <w:ind w:left="1170" w:hanging="1170"/>
      </w:pPr>
      <w:bookmarkStart w:id="551" w:name="_Toc387757067"/>
      <w:bookmarkStart w:id="552" w:name="_Toc112490876"/>
      <w:r>
        <w:t>CN Ratios:  Leaf, Fine Root, Wood, Coarse Root, Litter</w:t>
      </w:r>
      <w:bookmarkEnd w:id="551"/>
    </w:p>
    <w:p w14:paraId="03A5BE87" w14:textId="77777777" w:rsidR="00AC27E3" w:rsidRPr="00BB10E9" w:rsidRDefault="008C6B7C" w:rsidP="00AC27E3">
      <w:pPr>
        <w:pStyle w:val="textbody"/>
      </w:pPr>
      <w:r>
        <w:t xml:space="preserve">The carbon to nitrogen ratios for leaf, fine root, wood, coarse root, and litter components.  </w:t>
      </w:r>
      <w:r w:rsidR="00AC27E3">
        <w:t>The difference between leaf and litter CN ratios represents the amount of N that is resorbed (</w:t>
      </w:r>
      <w:r w:rsidR="00502D06">
        <w:t xml:space="preserve">i.e. </w:t>
      </w:r>
      <w:r w:rsidR="00AC27E3">
        <w:t>retranslocated) prior to leaf mortality.</w:t>
      </w:r>
    </w:p>
    <w:p w14:paraId="088AE1A4" w14:textId="77777777" w:rsidR="006901B7" w:rsidRDefault="008C6B7C">
      <w:pPr>
        <w:pStyle w:val="textbody"/>
      </w:pPr>
      <w:r w:rsidRPr="008C6B7C">
        <w:rPr>
          <w:b/>
        </w:rPr>
        <w:t>Note</w:t>
      </w:r>
      <w:r>
        <w:t xml:space="preserve">:  </w:t>
      </w:r>
      <w:r w:rsidR="00AC27E3" w:rsidRPr="009D0C5B">
        <w:rPr>
          <w:i/>
        </w:rPr>
        <w:t xml:space="preserve">For </w:t>
      </w:r>
      <w:r w:rsidR="00765B56">
        <w:rPr>
          <w:i/>
        </w:rPr>
        <w:t>retranslocation</w:t>
      </w:r>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14:paraId="52FF0494" w14:textId="77777777" w:rsidR="006901B7" w:rsidRDefault="006901B7" w:rsidP="006F6491">
      <w:pPr>
        <w:pStyle w:val="Heading2"/>
        <w:tabs>
          <w:tab w:val="clear" w:pos="1836"/>
        </w:tabs>
        <w:ind w:left="1170" w:hanging="1170"/>
      </w:pPr>
      <w:bookmarkStart w:id="553" w:name="_Toc387757068"/>
      <w:r>
        <w:t>Functional Group Parameters</w:t>
      </w:r>
      <w:bookmarkEnd w:id="553"/>
    </w:p>
    <w:p w14:paraId="1C5F7DDB"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166BF71B" w14:textId="77777777" w:rsidR="00564AC6" w:rsidRDefault="00564AC6" w:rsidP="006F6491">
      <w:pPr>
        <w:pStyle w:val="Heading3"/>
        <w:tabs>
          <w:tab w:val="clear" w:pos="3870"/>
        </w:tabs>
        <w:ind w:left="1170" w:hanging="1170"/>
      </w:pPr>
      <w:bookmarkStart w:id="554" w:name="_Toc387757069"/>
      <w:r>
        <w:lastRenderedPageBreak/>
        <w:t>Name</w:t>
      </w:r>
      <w:bookmarkEnd w:id="554"/>
    </w:p>
    <w:p w14:paraId="46F3714B" w14:textId="77777777" w:rsidR="00564AC6" w:rsidRPr="00564AC6" w:rsidRDefault="00B543CA" w:rsidP="00564AC6">
      <w:pPr>
        <w:pStyle w:val="textbody"/>
      </w:pPr>
      <w:r>
        <w:t>The name is for display purposes only to help users organize the inputs.</w:t>
      </w:r>
    </w:p>
    <w:p w14:paraId="044E23B7" w14:textId="77777777" w:rsidR="00564AC6" w:rsidRDefault="00564AC6" w:rsidP="006F6491">
      <w:pPr>
        <w:pStyle w:val="Heading3"/>
        <w:tabs>
          <w:tab w:val="clear" w:pos="3870"/>
        </w:tabs>
        <w:ind w:left="1170" w:hanging="1170"/>
      </w:pPr>
      <w:bookmarkStart w:id="555" w:name="_Toc387757070"/>
      <w:r>
        <w:t>Functional Type</w:t>
      </w:r>
      <w:bookmarkEnd w:id="555"/>
    </w:p>
    <w:p w14:paraId="44BCD250" w14:textId="77777777" w:rsidR="00B543CA" w:rsidRPr="00B543CA" w:rsidRDefault="00B543CA" w:rsidP="00B543CA">
      <w:pPr>
        <w:pStyle w:val="textbody"/>
      </w:pPr>
      <w:r>
        <w:t>An index to the species table.</w:t>
      </w:r>
    </w:p>
    <w:p w14:paraId="1ADD0EB2" w14:textId="77777777" w:rsidR="00635958" w:rsidRDefault="00635958" w:rsidP="006F6491">
      <w:pPr>
        <w:pStyle w:val="Heading3"/>
        <w:tabs>
          <w:tab w:val="clear" w:pos="3870"/>
        </w:tabs>
        <w:ind w:left="1170" w:hanging="1170"/>
      </w:pPr>
      <w:bookmarkStart w:id="556" w:name="_Toc387757071"/>
      <w:r>
        <w:t>PPDF:  1, 2, 3, 4</w:t>
      </w:r>
      <w:bookmarkEnd w:id="556"/>
    </w:p>
    <w:p w14:paraId="2D898F04" w14:textId="77777777" w:rsidR="00C2058D" w:rsidRPr="005D03CF" w:rsidRDefault="00B543CA">
      <w:pPr>
        <w:tabs>
          <w:tab w:val="left" w:pos="117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52" w:firstLine="18"/>
        <w:rPr>
          <w:ins w:id="557" w:author="Melissa Lucash" w:date="2014-10-14T15:39:00Z"/>
          <w:rPrChange w:id="558" w:author="mslucash" w:date="2014-10-16T10:06:00Z">
            <w:rPr>
              <w:ins w:id="559" w:author="Melissa Lucash" w:date="2014-10-14T15:39:00Z"/>
            </w:rPr>
          </w:rPrChange>
        </w:rPr>
        <w:pPrChange w:id="560" w:author="Melissa Lucash" w:date="2014-10-14T15:40:00Z">
          <w:pPr>
            <w:pStyle w:val="ListParagraph"/>
            <w:numPr>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2" w:hanging="360"/>
          </w:pPr>
        </w:pPrChange>
      </w:pPr>
      <w:r w:rsidRPr="00C2058D">
        <w:t>These four parameters define a temperature growth curve</w:t>
      </w:r>
      <w:ins w:id="561" w:author="Melissa Lucash" w:date="2014-10-14T15:40:00Z">
        <w:r w:rsidR="00C2058D">
          <w:t xml:space="preserve"> as a function of </w:t>
        </w:r>
        <w:r w:rsidR="00C2058D" w:rsidRPr="00C2058D">
          <w:rPr>
            <w:b/>
            <w:rPrChange w:id="562" w:author="Melissa Lucash" w:date="2014-10-14T15:40:00Z">
              <w:rPr/>
            </w:rPrChange>
          </w:rPr>
          <w:t>soil temperature</w:t>
        </w:r>
      </w:ins>
      <w:ins w:id="563" w:author="Melissa Lucash" w:date="2014-10-14T15:46:00Z">
        <w:r w:rsidR="00C2058D">
          <w:rPr>
            <w:b/>
          </w:rPr>
          <w:t xml:space="preserve"> </w:t>
        </w:r>
        <w:r w:rsidR="00C2058D" w:rsidRPr="005D03CF">
          <w:rPr>
            <w:rPrChange w:id="564" w:author="mslucash" w:date="2014-10-16T10:06:00Z">
              <w:rPr>
                <w:b/>
              </w:rPr>
            </w:rPrChange>
          </w:rPr>
          <w:t>(see figure below)</w:t>
        </w:r>
      </w:ins>
      <w:r w:rsidRPr="00605E8C">
        <w:t>.</w:t>
      </w:r>
      <w:r w:rsidR="00256A63" w:rsidRPr="005D03CF">
        <w:rPr>
          <w:rPrChange w:id="565" w:author="mslucash" w:date="2014-10-16T10:06:00Z">
            <w:rPr/>
          </w:rPrChange>
        </w:rPr>
        <w:t xml:space="preserve"> </w:t>
      </w:r>
    </w:p>
    <w:p w14:paraId="114069D1" w14:textId="77777777" w:rsidR="00963E06" w:rsidRPr="005D03CF" w:rsidRDefault="00963E06">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Change w:id="566" w:author="mslucash" w:date="2014-10-16T10:06:00Z">
            <w:rPr/>
          </w:rPrChange>
        </w:rPr>
      </w:pPr>
      <w:r w:rsidRPr="005D03CF">
        <w:rPr>
          <w:rFonts w:ascii="Times New Roman" w:eastAsia="Times New Roman" w:hAnsi="Times New Roman" w:cs="Times New Roman"/>
          <w:sz w:val="24"/>
          <w:szCs w:val="24"/>
          <w:rPrChange w:id="567" w:author="mslucash" w:date="2014-10-16T10:06:00Z">
            <w:rPr/>
          </w:rPrChange>
        </w:rPr>
        <w:t xml:space="preserve">ppdf(1)- optimum </w:t>
      </w:r>
      <w:ins w:id="568" w:author="Melissa Lucash" w:date="2014-10-14T15:39:00Z">
        <w:r w:rsidR="00C2058D" w:rsidRPr="005D03CF">
          <w:rPr>
            <w:rFonts w:ascii="Times New Roman" w:eastAsia="Times New Roman" w:hAnsi="Times New Roman" w:cs="Times New Roman"/>
            <w:sz w:val="24"/>
            <w:szCs w:val="24"/>
            <w:rPrChange w:id="569" w:author="mslucash" w:date="2014-10-16T10:06:00Z">
              <w:rPr/>
            </w:rPrChange>
          </w:rPr>
          <w:t xml:space="preserve">soil </w:t>
        </w:r>
      </w:ins>
      <w:r w:rsidRPr="005D03CF">
        <w:rPr>
          <w:rFonts w:ascii="Times New Roman" w:eastAsia="Times New Roman" w:hAnsi="Times New Roman" w:cs="Times New Roman"/>
          <w:sz w:val="24"/>
          <w:szCs w:val="24"/>
          <w:rPrChange w:id="570" w:author="mslucash" w:date="2014-10-16T10:06:00Z">
            <w:rPr/>
          </w:rPrChange>
        </w:rPr>
        <w:t>temperature for production for parameterization of a Poisson Density Function curve to simulate temperature effect on growth</w:t>
      </w:r>
    </w:p>
    <w:p w14:paraId="6F2836D6"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 xml:space="preserve">ppdf(2) - maximum </w:t>
      </w:r>
      <w:ins w:id="571" w:author="Melissa Lucash" w:date="2014-10-14T15:39:00Z">
        <w:r w:rsidR="00C2058D">
          <w:rPr>
            <w:rFonts w:ascii="Times New Roman" w:eastAsia="Times New Roman" w:hAnsi="Times New Roman" w:cs="Times New Roman"/>
            <w:sz w:val="24"/>
            <w:szCs w:val="24"/>
          </w:rPr>
          <w:t xml:space="preserve">soil </w:t>
        </w:r>
      </w:ins>
      <w:r w:rsidRPr="00256A63">
        <w:rPr>
          <w:rFonts w:ascii="Times New Roman" w:eastAsia="Times New Roman" w:hAnsi="Times New Roman" w:cs="Times New Roman"/>
          <w:sz w:val="24"/>
          <w:szCs w:val="24"/>
        </w:rPr>
        <w:t>temperature for production for parameterization of a Poisson Density Function curve to simulate temperature effect on growth</w:t>
      </w:r>
    </w:p>
    <w:p w14:paraId="74CCAD9E" w14:textId="77777777" w:rsidR="00963E06" w:rsidRPr="00256A63"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 xml:space="preserve">ppdf(3) - left curve shape for parameterization of a Poisson Density Function curve to simulate </w:t>
      </w:r>
      <w:ins w:id="572" w:author="Melissa Lucash" w:date="2014-10-14T15:40:00Z">
        <w:r w:rsidR="00C2058D">
          <w:rPr>
            <w:rFonts w:ascii="Times New Roman" w:eastAsia="Times New Roman" w:hAnsi="Times New Roman" w:cs="Times New Roman"/>
            <w:sz w:val="24"/>
            <w:szCs w:val="24"/>
          </w:rPr>
          <w:t xml:space="preserve">soil </w:t>
        </w:r>
      </w:ins>
      <w:r w:rsidRPr="00256A63">
        <w:rPr>
          <w:rFonts w:ascii="Times New Roman" w:eastAsia="Times New Roman" w:hAnsi="Times New Roman" w:cs="Times New Roman"/>
          <w:sz w:val="24"/>
          <w:szCs w:val="24"/>
        </w:rPr>
        <w:t>temperature effect on growth</w:t>
      </w:r>
    </w:p>
    <w:p w14:paraId="6B2D8C98" w14:textId="77777777" w:rsidR="00963E06" w:rsidRDefault="00963E06"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73" w:author="Melissa Lucash" w:date="2014-10-14T15:46:00Z"/>
          <w:rFonts w:ascii="Times New Roman" w:eastAsia="Times New Roman" w:hAnsi="Times New Roman" w:cs="Times New Roman"/>
          <w:sz w:val="24"/>
          <w:szCs w:val="24"/>
        </w:rPr>
      </w:pPr>
      <w:r w:rsidRPr="00256A63">
        <w:rPr>
          <w:rFonts w:ascii="Times New Roman" w:eastAsia="Times New Roman" w:hAnsi="Times New Roman" w:cs="Times New Roman"/>
          <w:sz w:val="24"/>
          <w:szCs w:val="24"/>
        </w:rPr>
        <w:t xml:space="preserve">ppdf(4) - right curve shape for parameterization of a Poisson Density Function curve to simulate </w:t>
      </w:r>
      <w:ins w:id="574" w:author="Melissa Lucash" w:date="2014-10-14T15:40:00Z">
        <w:r w:rsidR="00C2058D">
          <w:rPr>
            <w:rFonts w:ascii="Times New Roman" w:eastAsia="Times New Roman" w:hAnsi="Times New Roman" w:cs="Times New Roman"/>
            <w:sz w:val="24"/>
            <w:szCs w:val="24"/>
          </w:rPr>
          <w:t xml:space="preserve">soil </w:t>
        </w:r>
      </w:ins>
      <w:r w:rsidRPr="00256A63">
        <w:rPr>
          <w:rFonts w:ascii="Times New Roman" w:eastAsia="Times New Roman" w:hAnsi="Times New Roman" w:cs="Times New Roman"/>
          <w:sz w:val="24"/>
          <w:szCs w:val="24"/>
        </w:rPr>
        <w:t>temperature effect on growth</w:t>
      </w:r>
    </w:p>
    <w:p w14:paraId="4D778958" w14:textId="77777777" w:rsidR="00C2058D" w:rsidRPr="00C2058D" w:rsidRDefault="00C20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Change w:id="575" w:author="Melissa Lucash" w:date="2014-10-14T15:46:00Z">
          <w:pPr>
            <w:pStyle w:val="ListParagraph"/>
            <w:numPr>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12" w:hanging="360"/>
          </w:pPr>
        </w:pPrChange>
      </w:pPr>
      <w:ins w:id="576" w:author="Melissa Lucash" w:date="2014-10-14T15:46:00Z">
        <w:r w:rsidRPr="00605E8C">
          <w:rPr>
            <w:noProof/>
          </w:rPr>
          <w:drawing>
            <wp:inline distT="0" distB="0" distL="0" distR="0" wp14:anchorId="74A91D16" wp14:editId="16CDBB93">
              <wp:extent cx="2714625" cy="1695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4625" cy="1695450"/>
                      </a:xfrm>
                      <a:prstGeom prst="rect">
                        <a:avLst/>
                      </a:prstGeom>
                      <a:noFill/>
                    </pic:spPr>
                  </pic:pic>
                </a:graphicData>
              </a:graphic>
            </wp:inline>
          </w:drawing>
        </w:r>
      </w:ins>
    </w:p>
    <w:p w14:paraId="7DDCE4FC" w14:textId="77777777" w:rsidR="00B543CA" w:rsidRPr="00B543CA" w:rsidRDefault="00B543CA" w:rsidP="00B543CA">
      <w:pPr>
        <w:pStyle w:val="textbody"/>
      </w:pPr>
      <w:r>
        <w:t xml:space="preserve">For </w:t>
      </w:r>
      <w:r w:rsidR="00256A63">
        <w:t>a more detailed explanation of these parameters</w:t>
      </w:r>
      <w:r>
        <w:t xml:space="preserve">, see the </w:t>
      </w:r>
      <w:r w:rsidR="00256A63">
        <w:t xml:space="preserve">CENTURY 4.5 manual and help files </w:t>
      </w:r>
      <w:r>
        <w:t>(</w:t>
      </w:r>
      <w:hyperlink r:id="rId11" w:history="1">
        <w:r w:rsidR="00256A63" w:rsidRPr="00256A63">
          <w:rPr>
            <w:rStyle w:val="Hyperlink"/>
          </w:rPr>
          <w:t>http://www.nrel.colostate.edu/projects/century/manual4/man96.html</w:t>
        </w:r>
      </w:hyperlink>
      <w:r>
        <w:t>).</w:t>
      </w:r>
    </w:p>
    <w:p w14:paraId="1E498698" w14:textId="77777777" w:rsidR="00635958" w:rsidRDefault="00635958" w:rsidP="006F6491">
      <w:pPr>
        <w:pStyle w:val="Heading3"/>
        <w:tabs>
          <w:tab w:val="clear" w:pos="3870"/>
        </w:tabs>
        <w:ind w:left="1170" w:hanging="1170"/>
      </w:pPr>
      <w:bookmarkStart w:id="577" w:name="_Toc387757072"/>
      <w:r>
        <w:t>FRAC</w:t>
      </w:r>
      <w:r w:rsidR="00B543CA">
        <w:t>leaf</w:t>
      </w:r>
      <w:bookmarkEnd w:id="577"/>
    </w:p>
    <w:p w14:paraId="05BD3031" w14:textId="77777777" w:rsidR="00B543CA" w:rsidRDefault="00B543CA" w:rsidP="00B543CA">
      <w:pPr>
        <w:pStyle w:val="textbody"/>
      </w:pPr>
      <w:r>
        <w:t>The fraction of aboveground net primary productivity that is allocated to leaves.  Units:  fraction of ANPP (0.0 – 1.0).</w:t>
      </w:r>
    </w:p>
    <w:p w14:paraId="45EE7967" w14:textId="77777777" w:rsidR="008D540B" w:rsidRPr="00B543CA" w:rsidRDefault="008D540B" w:rsidP="00B543CA">
      <w:pPr>
        <w:pStyle w:val="textbody"/>
      </w:pPr>
    </w:p>
    <w:p w14:paraId="68B447B2" w14:textId="77777777" w:rsidR="00635958" w:rsidRDefault="00635958" w:rsidP="006F6491">
      <w:pPr>
        <w:pStyle w:val="Heading3"/>
        <w:tabs>
          <w:tab w:val="clear" w:pos="3870"/>
        </w:tabs>
        <w:ind w:left="1170" w:hanging="1170"/>
      </w:pPr>
      <w:bookmarkStart w:id="578" w:name="_Toc387757073"/>
      <w:r>
        <w:lastRenderedPageBreak/>
        <w:t>BTOLAI, KLAI, MAXLAI</w:t>
      </w:r>
      <w:bookmarkEnd w:id="578"/>
    </w:p>
    <w:p w14:paraId="672F6B5A" w14:textId="77777777" w:rsidR="000D7C1B" w:rsidRDefault="00A47074" w:rsidP="00256A63">
      <w:pPr>
        <w:pStyle w:val="textbody"/>
        <w:rPr>
          <w:ins w:id="579" w:author="Melissa Lucash" w:date="2014-10-14T15:36:00Z"/>
        </w:rPr>
      </w:pPr>
      <w:r>
        <w:t xml:space="preserve">These three parameters determine how LAI is calculated which subsequently limits growth. </w:t>
      </w:r>
      <w:r w:rsidR="00C310FD">
        <w:t xml:space="preserve"> Therefore these parameters help determine the initial rate of growth in the landscape.  </w:t>
      </w:r>
    </w:p>
    <w:p w14:paraId="213646EB" w14:textId="77777777" w:rsidR="00963E06" w:rsidRPr="000D7C1B" w:rsidRDefault="00963E06">
      <w:pPr>
        <w:pStyle w:val="HTMLPreformatted"/>
        <w:numPr>
          <w:ilvl w:val="0"/>
          <w:numId w:val="5"/>
        </w:numPr>
        <w:pPrChange w:id="580" w:author="Melissa Lucash" w:date="2014-10-14T15:36:00Z">
          <w:pPr>
            <w:pStyle w:val="textbody"/>
          </w:pPr>
        </w:pPrChange>
      </w:pPr>
      <w:r w:rsidRPr="000D7C1B">
        <w:rPr>
          <w:rFonts w:ascii="Times New Roman" w:hAnsi="Times New Roman" w:cs="Times New Roman"/>
          <w:sz w:val="24"/>
          <w:szCs w:val="24"/>
        </w:rPr>
        <w:t>BTOLAI - biomass to leaf area index (LAI) conversion factor for trees</w:t>
      </w:r>
      <w:ins w:id="581" w:author="Melissa Lucash" w:date="2014-10-14T15:36:00Z">
        <w:r w:rsidR="000D7C1B">
          <w:rPr>
            <w:rFonts w:ascii="Times New Roman" w:hAnsi="Times New Roman" w:cs="Times New Roman"/>
            <w:sz w:val="24"/>
            <w:szCs w:val="24"/>
          </w:rPr>
          <w:t>. Value ranges from 0 to -1.  This value influences the seasonality of leaf biomass.</w:t>
        </w:r>
      </w:ins>
    </w:p>
    <w:p w14:paraId="3A4B7C70" w14:textId="77777777"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KLAI - large wood mass (g C/m</w:t>
      </w:r>
      <w:r w:rsidRPr="00256A63">
        <w:rPr>
          <w:rFonts w:ascii="Times New Roman" w:hAnsi="Times New Roman" w:cs="Times New Roman"/>
          <w:sz w:val="24"/>
          <w:szCs w:val="24"/>
          <w:vertAlign w:val="superscript"/>
        </w:rPr>
        <w:t>2</w:t>
      </w:r>
      <w:r w:rsidRPr="00256A63">
        <w:rPr>
          <w:rFonts w:ascii="Times New Roman" w:hAnsi="Times New Roman" w:cs="Times New Roman"/>
          <w:sz w:val="24"/>
          <w:szCs w:val="24"/>
        </w:rPr>
        <w:t xml:space="preserve">) at which half of theoretical maximum leaf area </w:t>
      </w:r>
      <w:hyperlink r:id="rId12" w:anchor="MAXLAI" w:history="1">
        <w:r w:rsidRPr="00256A63">
          <w:rPr>
            <w:rStyle w:val="Hyperlink"/>
            <w:rFonts w:ascii="Times New Roman" w:hAnsi="Times New Roman"/>
            <w:sz w:val="24"/>
            <w:szCs w:val="24"/>
          </w:rPr>
          <w:t>(maxlai)</w:t>
        </w:r>
      </w:hyperlink>
      <w:r w:rsidRPr="00256A63">
        <w:rPr>
          <w:rFonts w:ascii="Times New Roman" w:hAnsi="Times New Roman" w:cs="Times New Roman"/>
          <w:sz w:val="24"/>
          <w:szCs w:val="24"/>
        </w:rPr>
        <w:t xml:space="preserve"> is achieved</w:t>
      </w:r>
      <w:bookmarkStart w:id="582" w:name="MAXLAI"/>
      <w:ins w:id="583" w:author="Melissa Lucash" w:date="2014-10-14T15:37:00Z">
        <w:r w:rsidR="000D7C1B">
          <w:rPr>
            <w:rFonts w:ascii="Times New Roman" w:hAnsi="Times New Roman" w:cs="Times New Roman"/>
            <w:sz w:val="24"/>
            <w:szCs w:val="24"/>
          </w:rPr>
          <w:t>. Values range from 100 to 10,000</w:t>
        </w:r>
        <w:r w:rsidR="00C2058D">
          <w:rPr>
            <w:rFonts w:ascii="Times New Roman" w:hAnsi="Times New Roman" w:cs="Times New Roman"/>
            <w:sz w:val="24"/>
            <w:szCs w:val="24"/>
          </w:rPr>
          <w:t>.  This value affects the trends in wood biomass over time (years).</w:t>
        </w:r>
      </w:ins>
    </w:p>
    <w:bookmarkEnd w:id="582"/>
    <w:p w14:paraId="7CF1B112" w14:textId="77777777"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MAXLAI - theoretical maximum leaf area index achieved in a mature forest</w:t>
      </w:r>
    </w:p>
    <w:p w14:paraId="5F22FE51" w14:textId="77777777" w:rsidR="00A47074" w:rsidDel="00C2058D" w:rsidRDefault="00A47074" w:rsidP="00A47074">
      <w:pPr>
        <w:pStyle w:val="textbody"/>
        <w:rPr>
          <w:del w:id="584" w:author="Melissa Lucash" w:date="2014-10-14T15:38:00Z"/>
        </w:rPr>
      </w:pPr>
      <w:del w:id="585" w:author="Melissa Lucash" w:date="2014-10-14T15:38:00Z">
        <w:r w:rsidRPr="006C2A14" w:rsidDel="00C2058D">
          <w:delText xml:space="preserve">For definitions, see the Century 4.5 </w:delText>
        </w:r>
        <w:r w:rsidR="0042646D" w:rsidRPr="006C2A14" w:rsidDel="00C2058D">
          <w:delText>on-line manual (http://www.nrel.colostate.edu/projects/centur</w:delText>
        </w:r>
        <w:r w:rsidR="0042646D" w:rsidRPr="004C049D" w:rsidDel="00C2058D">
          <w:delText>y/manual4/man96.html)</w:delText>
        </w:r>
        <w:r w:rsidRPr="00F150AC" w:rsidDel="00C2058D">
          <w:delText>.</w:delText>
        </w:r>
        <w:r w:rsidDel="00C2058D">
          <w:delText xml:space="preserve">  BTOLAI determines LAI as a function of leaf biomass.  KLAI and MAXLAI determine LAI as a function of wood biomass.  If MAXLAI = 0.0, then only leaf biomass determines LAI and the growth limits.</w:delText>
        </w:r>
      </w:del>
    </w:p>
    <w:p w14:paraId="5C835027" w14:textId="77777777" w:rsidR="00256A63" w:rsidRPr="00B543CA" w:rsidRDefault="00256A63" w:rsidP="00256A63">
      <w:pPr>
        <w:pStyle w:val="textbody"/>
      </w:pPr>
      <w:r>
        <w:t>For a more detailed explanation of these parameters, see the CENTURY 4.5 manual and help files (</w:t>
      </w:r>
      <w:hyperlink r:id="rId13" w:history="1">
        <w:r w:rsidRPr="00256A63">
          <w:rPr>
            <w:rStyle w:val="Hyperlink"/>
          </w:rPr>
          <w:t>http://www.nrel.colostate.edu/projects/century/manual4/man96.html</w:t>
        </w:r>
      </w:hyperlink>
      <w:r>
        <w:t>).</w:t>
      </w:r>
    </w:p>
    <w:p w14:paraId="34A6C322" w14:textId="77777777" w:rsidR="00256A63" w:rsidRPr="00A47074" w:rsidRDefault="00256A63" w:rsidP="00A47074">
      <w:pPr>
        <w:pStyle w:val="textbody"/>
      </w:pPr>
    </w:p>
    <w:p w14:paraId="7C98B675" w14:textId="77777777" w:rsidR="00635958" w:rsidRDefault="00635958" w:rsidP="006F6491">
      <w:pPr>
        <w:pStyle w:val="Heading3"/>
        <w:tabs>
          <w:tab w:val="clear" w:pos="3870"/>
        </w:tabs>
        <w:ind w:left="1170" w:hanging="1170"/>
      </w:pPr>
      <w:bookmarkStart w:id="586" w:name="_Toc387757074"/>
      <w:r>
        <w:t>PPRPTS2, PPRPTS3</w:t>
      </w:r>
      <w:bookmarkEnd w:id="586"/>
    </w:p>
    <w:p w14:paraId="099C8ECF" w14:textId="77777777" w:rsidR="00C2058D" w:rsidRDefault="00A47074" w:rsidP="00C2058D">
      <w:pPr>
        <w:pStyle w:val="HTMLPreformatted"/>
        <w:ind w:left="1152"/>
        <w:rPr>
          <w:ins w:id="587" w:author="Melissa Lucash" w:date="2014-10-14T15:43:00Z"/>
          <w:rFonts w:ascii="Times New Roman" w:hAnsi="Times New Roman" w:cs="Times New Roman"/>
          <w:sz w:val="24"/>
          <w:szCs w:val="24"/>
        </w:rPr>
      </w:pPr>
      <w:r w:rsidRPr="00C2058D">
        <w:rPr>
          <w:rFonts w:ascii="Times New Roman" w:hAnsi="Times New Roman" w:cs="Times New Roman"/>
          <w:sz w:val="24"/>
          <w:szCs w:val="24"/>
          <w:rPrChange w:id="588" w:author="Melissa Lucash" w:date="2014-10-14T15:38:00Z">
            <w:rPr/>
          </w:rPrChange>
        </w:rPr>
        <w:t xml:space="preserve">These two parameters determine growth sensitivity to </w:t>
      </w:r>
      <w:del w:id="589" w:author="Melissa Lucash" w:date="2014-10-14T15:41:00Z">
        <w:r w:rsidRPr="00C2058D" w:rsidDel="00C2058D">
          <w:rPr>
            <w:rFonts w:ascii="Times New Roman" w:hAnsi="Times New Roman" w:cs="Times New Roman"/>
            <w:sz w:val="24"/>
            <w:szCs w:val="24"/>
            <w:rPrChange w:id="590" w:author="Melissa Lucash" w:date="2014-10-14T15:38:00Z">
              <w:rPr/>
            </w:rPrChange>
          </w:rPr>
          <w:delText xml:space="preserve">low </w:delText>
        </w:r>
      </w:del>
      <w:r w:rsidRPr="00C2058D">
        <w:rPr>
          <w:rFonts w:ascii="Times New Roman" w:hAnsi="Times New Roman" w:cs="Times New Roman"/>
          <w:sz w:val="24"/>
          <w:szCs w:val="24"/>
          <w:rPrChange w:id="591" w:author="Melissa Lucash" w:date="2014-10-14T15:38:00Z">
            <w:rPr/>
          </w:rPrChange>
        </w:rPr>
        <w:t>available water</w:t>
      </w:r>
      <w:del w:id="592" w:author="Melissa Lucash" w:date="2014-10-14T15:41:00Z">
        <w:r w:rsidRPr="00C2058D" w:rsidDel="00C2058D">
          <w:rPr>
            <w:rFonts w:ascii="Times New Roman" w:hAnsi="Times New Roman" w:cs="Times New Roman"/>
            <w:sz w:val="24"/>
            <w:szCs w:val="24"/>
            <w:rPrChange w:id="593" w:author="Melissa Lucash" w:date="2014-10-14T15:38:00Z">
              <w:rPr/>
            </w:rPrChange>
          </w:rPr>
          <w:delText>, e.g., drought conditions</w:delText>
        </w:r>
      </w:del>
      <w:r w:rsidRPr="00C2058D">
        <w:rPr>
          <w:rFonts w:ascii="Times New Roman" w:hAnsi="Times New Roman" w:cs="Times New Roman"/>
          <w:sz w:val="24"/>
          <w:szCs w:val="24"/>
          <w:rPrChange w:id="594" w:author="Melissa Lucash" w:date="2014-10-14T15:38:00Z">
            <w:rPr/>
          </w:rPrChange>
        </w:rPr>
        <w:t xml:space="preserve">.  </w:t>
      </w:r>
      <w:ins w:id="595" w:author="Melissa Lucash" w:date="2014-10-14T15:43:00Z">
        <w:r w:rsidR="00C2058D">
          <w:rPr>
            <w:rFonts w:ascii="Times New Roman" w:hAnsi="Times New Roman" w:cs="Times New Roman"/>
            <w:sz w:val="24"/>
            <w:szCs w:val="24"/>
          </w:rPr>
          <w:t>These parameters determine the</w:t>
        </w:r>
      </w:ins>
      <w:ins w:id="596" w:author="Melissa Lucash" w:date="2014-10-14T15:44:00Z">
        <w:r w:rsidR="00C2058D">
          <w:rPr>
            <w:rFonts w:ascii="Times New Roman" w:hAnsi="Times New Roman" w:cs="Times New Roman"/>
            <w:sz w:val="24"/>
            <w:szCs w:val="24"/>
          </w:rPr>
          <w:t xml:space="preserve"> relationship between growth (production) and available water (rainfall+ stored water/potential evapotranspiration), where pprpts(2) and pprpts(3) control the</w:t>
        </w:r>
      </w:ins>
      <w:ins w:id="597" w:author="Melissa Lucash" w:date="2014-10-14T15:43:00Z">
        <w:r w:rsidR="00C2058D">
          <w:rPr>
            <w:rFonts w:ascii="Times New Roman" w:hAnsi="Times New Roman" w:cs="Times New Roman"/>
            <w:sz w:val="24"/>
            <w:szCs w:val="24"/>
          </w:rPr>
          <w:t xml:space="preserve"> </w:t>
        </w:r>
      </w:ins>
      <w:ins w:id="598" w:author="Melissa Lucash" w:date="2014-10-14T15:44:00Z">
        <w:r w:rsidR="00C2058D">
          <w:rPr>
            <w:rFonts w:ascii="Times New Roman" w:hAnsi="Times New Roman" w:cs="Times New Roman"/>
            <w:sz w:val="24"/>
            <w:szCs w:val="24"/>
          </w:rPr>
          <w:t>two inflection points on the graph below.</w:t>
        </w:r>
      </w:ins>
    </w:p>
    <w:p w14:paraId="561F48AE" w14:textId="77777777" w:rsidR="00C2058D" w:rsidRDefault="00C2058D">
      <w:pPr>
        <w:pStyle w:val="HTMLPreformatted"/>
        <w:ind w:left="900" w:hanging="900"/>
        <w:rPr>
          <w:ins w:id="599" w:author="Melissa Lucash" w:date="2014-10-14T15:38:00Z"/>
          <w:rFonts w:ascii="Times New Roman" w:hAnsi="Times New Roman" w:cs="Times New Roman"/>
          <w:sz w:val="24"/>
          <w:szCs w:val="24"/>
        </w:rPr>
        <w:pPrChange w:id="600" w:author="Melissa Lucash" w:date="2014-10-14T15:39:00Z">
          <w:pPr>
            <w:pStyle w:val="HTMLPreformatted"/>
            <w:numPr>
              <w:numId w:val="6"/>
            </w:numPr>
            <w:ind w:left="1512" w:hanging="360"/>
          </w:pPr>
        </w:pPrChange>
      </w:pPr>
    </w:p>
    <w:p w14:paraId="09341EDF" w14:textId="77777777" w:rsidR="00963E06" w:rsidRPr="00C2058D" w:rsidRDefault="00963E06" w:rsidP="00D23843">
      <w:pPr>
        <w:pStyle w:val="HTMLPreformatted"/>
        <w:numPr>
          <w:ilvl w:val="0"/>
          <w:numId w:val="6"/>
        </w:numPr>
        <w:rPr>
          <w:rFonts w:ascii="Times New Roman" w:hAnsi="Times New Roman" w:cs="Times New Roman"/>
          <w:sz w:val="24"/>
          <w:szCs w:val="24"/>
        </w:rPr>
      </w:pPr>
      <w:r w:rsidRPr="00C2058D">
        <w:rPr>
          <w:rFonts w:ascii="Times New Roman" w:hAnsi="Times New Roman" w:cs="Times New Roman"/>
          <w:sz w:val="24"/>
          <w:szCs w:val="24"/>
        </w:rPr>
        <w:t>pprpts(2) - the effect of water content on the intercept</w:t>
      </w:r>
    </w:p>
    <w:p w14:paraId="2F90F474" w14:textId="77777777" w:rsidR="00963E06" w:rsidRDefault="00963E06" w:rsidP="00D23843">
      <w:pPr>
        <w:pStyle w:val="HTMLPreformatted"/>
        <w:numPr>
          <w:ilvl w:val="0"/>
          <w:numId w:val="6"/>
        </w:numPr>
        <w:rPr>
          <w:ins w:id="601" w:author="Melissa Lucash" w:date="2014-10-14T15:43:00Z"/>
          <w:rFonts w:ascii="Times New Roman" w:hAnsi="Times New Roman" w:cs="Times New Roman"/>
          <w:sz w:val="24"/>
          <w:szCs w:val="24"/>
        </w:rPr>
      </w:pPr>
      <w:r w:rsidRPr="00256A63">
        <w:rPr>
          <w:rFonts w:ascii="Times New Roman" w:hAnsi="Times New Roman" w:cs="Times New Roman"/>
          <w:sz w:val="24"/>
          <w:szCs w:val="24"/>
        </w:rPr>
        <w:t xml:space="preserve">pprpts(3)- the lowest ratio of available water to </w:t>
      </w:r>
      <w:hyperlink r:id="rId14" w:anchor="PET" w:history="1">
        <w:r w:rsidRPr="00256A63">
          <w:rPr>
            <w:rStyle w:val="Hyperlink"/>
            <w:rFonts w:ascii="Times New Roman" w:hAnsi="Times New Roman"/>
            <w:sz w:val="24"/>
            <w:szCs w:val="24"/>
          </w:rPr>
          <w:t>potential</w:t>
        </w:r>
      </w:hyperlink>
      <w:r w:rsidRPr="00256A63">
        <w:rPr>
          <w:rStyle w:val="Hyperlink"/>
          <w:rFonts w:ascii="Times New Roman" w:hAnsi="Times New Roman"/>
          <w:sz w:val="24"/>
          <w:szCs w:val="24"/>
        </w:rPr>
        <w:t xml:space="preserve"> evapotranspiration</w:t>
      </w:r>
      <w:r w:rsidRPr="00256A63">
        <w:rPr>
          <w:rFonts w:ascii="Times New Roman" w:hAnsi="Times New Roman" w:cs="Times New Roman"/>
          <w:sz w:val="24"/>
          <w:szCs w:val="24"/>
        </w:rPr>
        <w:t xml:space="preserve"> at which there is no restriction on production</w:t>
      </w:r>
    </w:p>
    <w:p w14:paraId="66FEDCC1" w14:textId="77777777" w:rsidR="00C2058D" w:rsidRDefault="00C2058D">
      <w:pPr>
        <w:pStyle w:val="HTMLPreformatted"/>
        <w:jc w:val="center"/>
        <w:rPr>
          <w:rFonts w:ascii="Times New Roman" w:hAnsi="Times New Roman" w:cs="Times New Roman"/>
          <w:sz w:val="24"/>
          <w:szCs w:val="24"/>
        </w:rPr>
        <w:pPrChange w:id="602" w:author="Melissa Lucash" w:date="2014-10-14T15:43:00Z">
          <w:pPr>
            <w:pStyle w:val="HTMLPreformatted"/>
            <w:numPr>
              <w:numId w:val="6"/>
            </w:numPr>
            <w:ind w:left="1512" w:hanging="360"/>
          </w:pPr>
        </w:pPrChange>
      </w:pPr>
      <w:ins w:id="603" w:author="Melissa Lucash" w:date="2014-10-14T15:43:00Z">
        <w:r>
          <w:rPr>
            <w:noProof/>
          </w:rPr>
          <w:drawing>
            <wp:inline distT="0" distB="0" distL="0" distR="0" wp14:anchorId="6DA1B411" wp14:editId="6F85DCD2">
              <wp:extent cx="2684958" cy="1622378"/>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85420" cy="1622657"/>
                      </a:xfrm>
                      <a:prstGeom prst="rect">
                        <a:avLst/>
                      </a:prstGeom>
                    </pic:spPr>
                  </pic:pic>
                </a:graphicData>
              </a:graphic>
            </wp:inline>
          </w:drawing>
        </w:r>
      </w:ins>
    </w:p>
    <w:p w14:paraId="5A67D76A" w14:textId="77777777" w:rsidR="00697BDA" w:rsidRPr="00256A63" w:rsidRDefault="00697BDA" w:rsidP="00256A63">
      <w:pPr>
        <w:pStyle w:val="HTMLPreformatted"/>
        <w:ind w:left="1152"/>
        <w:rPr>
          <w:rFonts w:ascii="Times New Roman" w:hAnsi="Times New Roman" w:cs="Times New Roman"/>
          <w:sz w:val="24"/>
          <w:szCs w:val="24"/>
        </w:rPr>
      </w:pPr>
    </w:p>
    <w:p w14:paraId="5CBFEEA6" w14:textId="77777777" w:rsidR="00256A63" w:rsidRPr="00B543CA" w:rsidRDefault="00256A63" w:rsidP="00256A63">
      <w:pPr>
        <w:pStyle w:val="textbody"/>
      </w:pPr>
      <w:r>
        <w:t>For a more detailed explanation of these parameters, see the CENTURY 4.5 manual and help files (</w:t>
      </w:r>
      <w:hyperlink r:id="rId16" w:history="1">
        <w:r w:rsidRPr="00256A63">
          <w:rPr>
            <w:rStyle w:val="Hyperlink"/>
          </w:rPr>
          <w:t>http://www.nrel.colostate.edu/projects/century/manual4/man96.html</w:t>
        </w:r>
      </w:hyperlink>
      <w:r>
        <w:t>).</w:t>
      </w:r>
    </w:p>
    <w:p w14:paraId="4A333AC9" w14:textId="77777777" w:rsidR="007C7E42" w:rsidRPr="00297CB7" w:rsidRDefault="007C7E42" w:rsidP="006F6491">
      <w:pPr>
        <w:pStyle w:val="Heading3"/>
        <w:tabs>
          <w:tab w:val="clear" w:pos="3870"/>
        </w:tabs>
        <w:ind w:left="1170" w:hanging="1170"/>
      </w:pPr>
      <w:bookmarkStart w:id="604" w:name="_Toc387757075"/>
      <w:r w:rsidRPr="00297CB7">
        <w:lastRenderedPageBreak/>
        <w:t>Woody Decay Rate</w:t>
      </w:r>
      <w:bookmarkEnd w:id="552"/>
      <w:bookmarkEnd w:id="604"/>
    </w:p>
    <w:p w14:paraId="2A62FAC0" w14:textId="77777777" w:rsidR="00B7068D" w:rsidDel="008F41A1" w:rsidRDefault="00B7068D" w:rsidP="00B7068D">
      <w:pPr>
        <w:pStyle w:val="textbody"/>
        <w:rPr>
          <w:del w:id="605" w:author="Melissa Lucash" w:date="2014-10-14T15:39:00Z"/>
        </w:rPr>
      </w:pPr>
      <w:r w:rsidRPr="00297CB7">
        <w:t>This parameter</w:t>
      </w:r>
      <w:r>
        <w:t xml:space="preserve"> </w:t>
      </w:r>
      <w:r w:rsidRPr="00297CB7">
        <w:t xml:space="preserve">defines the </w:t>
      </w:r>
      <w:r>
        <w:t xml:space="preserve">maximum fraction of </w:t>
      </w:r>
      <w:r w:rsidRPr="00297CB7">
        <w:t xml:space="preserve">the species’ dead wood </w:t>
      </w:r>
      <w:r>
        <w:t xml:space="preserve">that </w:t>
      </w:r>
      <w:r w:rsidRPr="00297CB7">
        <w:t xml:space="preserve">decomposes in the ecoregion.  Value: 0.0 ≤ number ≤ 1.0.  Unitless.  </w:t>
      </w:r>
    </w:p>
    <w:p w14:paraId="323A6766" w14:textId="77777777" w:rsidR="008F41A1" w:rsidRDefault="008F41A1" w:rsidP="00B7068D">
      <w:pPr>
        <w:pStyle w:val="textbody"/>
        <w:rPr>
          <w:ins w:id="606" w:author="Melissa Lucash" w:date="2014-10-14T15:55:00Z"/>
        </w:rPr>
      </w:pPr>
    </w:p>
    <w:p w14:paraId="059D911F" w14:textId="77777777" w:rsidR="00697BDA" w:rsidRDefault="00697BDA" w:rsidP="007C7E42">
      <w:pPr>
        <w:pStyle w:val="textbody"/>
      </w:pPr>
    </w:p>
    <w:p w14:paraId="08D4F64E" w14:textId="77777777" w:rsidR="00635958" w:rsidRDefault="00635958" w:rsidP="006F6491">
      <w:pPr>
        <w:pStyle w:val="Heading3"/>
        <w:tabs>
          <w:tab w:val="clear" w:pos="3870"/>
        </w:tabs>
        <w:ind w:left="1170" w:hanging="1170"/>
      </w:pPr>
      <w:bookmarkStart w:id="607" w:name="_Toc387757076"/>
      <w:r>
        <w:t>Monthly Wood Mortality</w:t>
      </w:r>
      <w:bookmarkEnd w:id="607"/>
    </w:p>
    <w:p w14:paraId="6CF9CFF9" w14:textId="77777777" w:rsidR="00452EF7" w:rsidRDefault="0074692C" w:rsidP="00452EF7">
      <w:pPr>
        <w:pStyle w:val="textbody"/>
      </w:pPr>
      <w:r>
        <w:t>A</w:t>
      </w:r>
      <w:r w:rsidR="00452EF7">
        <w:t xml:space="preserve"> </w:t>
      </w:r>
      <w:r>
        <w:t xml:space="preserve">monthly fraction </w:t>
      </w:r>
      <w:r w:rsidR="00452EF7">
        <w:t xml:space="preserve">of wood </w:t>
      </w:r>
      <w:r>
        <w:t>mortality</w:t>
      </w:r>
      <w:r w:rsidR="00452EF7">
        <w:t>.  This replaces the algorithm in Biomass Succession v2 where growth-related mortality was a function of ANPP.</w:t>
      </w:r>
      <w:r w:rsidR="00892460">
        <w:t xml:space="preserve">  Units:  fraction of wood biomass (0.0 – 1.0).</w:t>
      </w:r>
      <w:r w:rsidR="005D4AFF">
        <w:t xml:space="preserve">  </w:t>
      </w:r>
    </w:p>
    <w:p w14:paraId="46AC61CB" w14:textId="60B8468B" w:rsidR="005D4AFF" w:rsidRDefault="009D0C5B" w:rsidP="00452EF7">
      <w:pPr>
        <w:pStyle w:val="textbody"/>
        <w:rPr>
          <w:i/>
        </w:rPr>
      </w:pPr>
      <w:r w:rsidRPr="009D0C5B">
        <w:rPr>
          <w:b/>
        </w:rPr>
        <w:t>User Tip</w:t>
      </w:r>
      <w:r w:rsidR="005D4AFF">
        <w:t xml:space="preserve">:  </w:t>
      </w:r>
      <w:r w:rsidR="005D4AFF" w:rsidRPr="009D0C5B">
        <w:rPr>
          <w:i/>
        </w:rPr>
        <w:t xml:space="preserve">This parameter can have </w:t>
      </w:r>
      <w:r>
        <w:rPr>
          <w:i/>
        </w:rPr>
        <w:t xml:space="preserve">large </w:t>
      </w:r>
      <w:r w:rsidR="005D4AFF" w:rsidRPr="009D0C5B">
        <w:rPr>
          <w:i/>
        </w:rPr>
        <w:t>effects</w:t>
      </w:r>
      <w:ins w:id="608" w:author="mslucash" w:date="2014-10-16T09:48:00Z">
        <w:r w:rsidR="00B261F2">
          <w:rPr>
            <w:i/>
          </w:rPr>
          <w:t xml:space="preserve"> on biomass, dead woody biomass and SOM</w:t>
        </w:r>
      </w:ins>
      <w:r w:rsidR="005D4AFF" w:rsidRPr="009D0C5B">
        <w:rPr>
          <w:i/>
        </w:rPr>
        <w:t xml:space="preserve">.  If </w:t>
      </w:r>
      <w:r>
        <w:rPr>
          <w:i/>
        </w:rPr>
        <w:t xml:space="preserve">set </w:t>
      </w:r>
      <w:r w:rsidR="005D4AFF" w:rsidRPr="009D0C5B">
        <w:rPr>
          <w:i/>
        </w:rPr>
        <w:t xml:space="preserve">too high, a site can remain in a permanent ‘juvenile’ state and </w:t>
      </w:r>
      <w:r w:rsidR="006C2A14">
        <w:rPr>
          <w:i/>
        </w:rPr>
        <w:t xml:space="preserve">dead </w:t>
      </w:r>
      <w:r w:rsidR="005D4AFF" w:rsidRPr="009D0C5B">
        <w:rPr>
          <w:i/>
        </w:rPr>
        <w:t>woody biomass and SOM will increase very quickly and reach overly high levels.  If too low, the site will reach maximum biomass too quickly and SOM may actually decline.</w:t>
      </w:r>
    </w:p>
    <w:p w14:paraId="5E307698" w14:textId="77777777" w:rsidR="00697BDA" w:rsidRDefault="00697BDA" w:rsidP="00452EF7">
      <w:pPr>
        <w:pStyle w:val="textbody"/>
        <w:rPr>
          <w:i/>
        </w:rPr>
      </w:pPr>
    </w:p>
    <w:p w14:paraId="04429ADC" w14:textId="77777777" w:rsidR="00B543CA" w:rsidRDefault="00B543CA" w:rsidP="006F6491">
      <w:pPr>
        <w:pStyle w:val="Heading3"/>
        <w:tabs>
          <w:tab w:val="clear" w:pos="3870"/>
        </w:tabs>
        <w:ind w:left="1170" w:hanging="1170"/>
      </w:pPr>
      <w:bookmarkStart w:id="609" w:name="_Toc112490877"/>
      <w:bookmarkStart w:id="610" w:name="_Toc387757077"/>
      <w:r>
        <w:t>Mortality Curve – Shape Parameter</w:t>
      </w:r>
      <w:bookmarkEnd w:id="609"/>
      <w:bookmarkEnd w:id="610"/>
    </w:p>
    <w:p w14:paraId="0A3BA425" w14:textId="77777777" w:rsidR="00B543CA" w:rsidRDefault="00B543CA" w:rsidP="00B543CA">
      <w:pPr>
        <w:pStyle w:val="textbody"/>
      </w:pPr>
      <w:r>
        <w:t>This parameter determines how quickly age-related mortality begins</w:t>
      </w:r>
      <w:r w:rsidR="00452EF7">
        <w:t xml:space="preserve"> and operates as in Biomass Succession v1 and v2</w:t>
      </w:r>
      <w:r>
        <w:t xml:space="preserve">.  Value: 5.0 </w:t>
      </w:r>
      <w:r w:rsidRPr="00297CB7">
        <w:t>≤ decimal number ≤ 25.</w:t>
      </w:r>
      <w:r>
        <w:t>0.  If the parameter = 5, then age-related mortality will begin at 10% of life span.  If the parameter = 25, then age-related mortality will begin at 85% of life span.</w:t>
      </w:r>
    </w:p>
    <w:p w14:paraId="2D14D817" w14:textId="77777777" w:rsidR="00697BDA" w:rsidRDefault="00697BDA" w:rsidP="00B543CA">
      <w:pPr>
        <w:pStyle w:val="textbody"/>
      </w:pPr>
    </w:p>
    <w:p w14:paraId="13B2AA1F" w14:textId="77777777" w:rsidR="009A4AB0" w:rsidRPr="008D540B" w:rsidRDefault="009A4AB0" w:rsidP="00256A63">
      <w:pPr>
        <w:pStyle w:val="Heading3"/>
        <w:tabs>
          <w:tab w:val="clear" w:pos="3870"/>
        </w:tabs>
        <w:ind w:left="1170" w:hanging="1170"/>
      </w:pPr>
      <w:bookmarkStart w:id="611" w:name="_Toc387757078"/>
      <w:r w:rsidRPr="008D540B">
        <w:t>Leaf Drop Month</w:t>
      </w:r>
      <w:bookmarkEnd w:id="611"/>
    </w:p>
    <w:p w14:paraId="483530D7" w14:textId="77777777" w:rsidR="00697BDA" w:rsidRDefault="008D540B" w:rsidP="00B543CA">
      <w:pPr>
        <w:pStyle w:val="textbody"/>
      </w:pPr>
      <w:r>
        <w:t xml:space="preserve">This parameter determines when the leaves will drop and become part of the litter pool.  </w:t>
      </w:r>
    </w:p>
    <w:p w14:paraId="3B9F902E" w14:textId="77777777" w:rsidR="008D540B" w:rsidRPr="00256A63" w:rsidRDefault="00180918" w:rsidP="00B543CA">
      <w:pPr>
        <w:pStyle w:val="textbody"/>
        <w:rPr>
          <w:i/>
        </w:rPr>
      </w:pPr>
      <w:r>
        <w:rPr>
          <w:b/>
        </w:rPr>
        <w:t>Note</w:t>
      </w:r>
      <w:r w:rsidR="00697BDA" w:rsidRPr="00256A63">
        <w:rPr>
          <w:b/>
        </w:rPr>
        <w:t>:</w:t>
      </w:r>
      <w:r w:rsidR="00697BDA">
        <w:t xml:space="preserve"> </w:t>
      </w:r>
      <w:r w:rsidR="008D540B" w:rsidRPr="00256A63">
        <w:rPr>
          <w:i/>
        </w:rPr>
        <w:t xml:space="preserve">Note that LeafDropMonth=9 means that leaves will drop in </w:t>
      </w:r>
      <w:r w:rsidR="008F20A9">
        <w:rPr>
          <w:i/>
        </w:rPr>
        <w:t>October</w:t>
      </w:r>
      <w:r w:rsidR="00007C9A">
        <w:rPr>
          <w:i/>
        </w:rPr>
        <w:t xml:space="preserve"> </w:t>
      </w:r>
      <w:r w:rsidR="008D540B" w:rsidRPr="00256A63">
        <w:rPr>
          <w:i/>
        </w:rPr>
        <w:t>(one month offset).</w:t>
      </w:r>
    </w:p>
    <w:p w14:paraId="2125A854" w14:textId="3E798B8D" w:rsidR="004C74A4" w:rsidRPr="008D540B" w:rsidRDefault="004C74A4" w:rsidP="004C74A4">
      <w:pPr>
        <w:pStyle w:val="Heading3"/>
        <w:tabs>
          <w:tab w:val="clear" w:pos="3870"/>
        </w:tabs>
        <w:ind w:left="1170" w:hanging="1170"/>
        <w:rPr>
          <w:ins w:id="612" w:author="mslucash" w:date="2014-10-16T10:00:00Z"/>
        </w:rPr>
      </w:pPr>
      <w:bookmarkStart w:id="613" w:name="_Toc387757079"/>
      <w:ins w:id="614" w:author="mslucash" w:date="2014-10-16T10:00:00Z">
        <w:r>
          <w:t>Coarse Root and Fine Root Fraction</w:t>
        </w:r>
      </w:ins>
    </w:p>
    <w:p w14:paraId="70ED21C8" w14:textId="4D683644" w:rsidR="004C74A4" w:rsidRDefault="004C74A4" w:rsidP="004C74A4">
      <w:pPr>
        <w:pStyle w:val="textbody"/>
        <w:rPr>
          <w:ins w:id="615" w:author="mslucash" w:date="2014-10-16T10:00:00Z"/>
        </w:rPr>
      </w:pPr>
      <w:ins w:id="616" w:author="mslucash" w:date="2014-10-16T10:00:00Z">
        <w:r>
          <w:t>The coarse root</w:t>
        </w:r>
        <w:r w:rsidRPr="00297CB7">
          <w:t xml:space="preserve"> parameter</w:t>
        </w:r>
        <w:r>
          <w:t xml:space="preserve"> </w:t>
        </w:r>
        <w:r w:rsidRPr="00297CB7">
          <w:t xml:space="preserve">defines the </w:t>
        </w:r>
        <w:r>
          <w:t xml:space="preserve">fraction of </w:t>
        </w:r>
        <w:r w:rsidRPr="00297CB7">
          <w:t xml:space="preserve">the species’ wood </w:t>
        </w:r>
      </w:ins>
      <w:ins w:id="617" w:author="mslucash" w:date="2014-10-16T10:01:00Z">
        <w:r>
          <w:t xml:space="preserve">biomass </w:t>
        </w:r>
      </w:ins>
      <w:ins w:id="618" w:author="mslucash" w:date="2014-10-16T10:00:00Z">
        <w:r>
          <w:t xml:space="preserve">that </w:t>
        </w:r>
      </w:ins>
      <w:ins w:id="619" w:author="mslucash" w:date="2014-10-16T10:01:00Z">
        <w:r>
          <w:t>is coarse roots</w:t>
        </w:r>
      </w:ins>
      <w:ins w:id="620" w:author="mslucash" w:date="2014-10-16T10:00:00Z">
        <w:r w:rsidRPr="00297CB7">
          <w:t xml:space="preserve">.  </w:t>
        </w:r>
      </w:ins>
      <w:ins w:id="621" w:author="mslucash" w:date="2014-10-16T10:01:00Z">
        <w:r>
          <w:t>The fine root parameter defines the fraction of the species</w:t>
        </w:r>
      </w:ins>
      <w:ins w:id="622" w:author="mslucash" w:date="2014-10-16T10:02:00Z">
        <w:r>
          <w:t xml:space="preserve">’ leaf biomass that is fine roots.  </w:t>
        </w:r>
      </w:ins>
      <w:ins w:id="623" w:author="mslucash" w:date="2014-10-16T10:00:00Z">
        <w:r w:rsidRPr="00297CB7">
          <w:t xml:space="preserve">Value: 0.0 ≤ number ≤ 1.0.  Unitless.  </w:t>
        </w:r>
      </w:ins>
    </w:p>
    <w:p w14:paraId="736B1A03" w14:textId="77777777" w:rsidR="00970369" w:rsidRDefault="00970369" w:rsidP="006F6491">
      <w:pPr>
        <w:pStyle w:val="Heading2"/>
        <w:tabs>
          <w:tab w:val="clear" w:pos="1836"/>
        </w:tabs>
        <w:ind w:left="1170" w:hanging="1170"/>
      </w:pPr>
      <w:r>
        <w:lastRenderedPageBreak/>
        <w:t>Initial Ecoregion Parameters</w:t>
      </w:r>
      <w:bookmarkEnd w:id="613"/>
    </w:p>
    <w:p w14:paraId="6ED1D51B" w14:textId="77777777" w:rsidR="009D6EDB" w:rsidRDefault="009D6EDB" w:rsidP="009D6EDB">
      <w:pPr>
        <w:pStyle w:val="textbody"/>
      </w:pPr>
      <w:r>
        <w:t xml:space="preserve">The initial ecoregion parameters allow soils to begin with some </w:t>
      </w:r>
      <w:r w:rsidR="00F03241">
        <w:t xml:space="preserve">C </w:t>
      </w:r>
      <w:r>
        <w:t xml:space="preserve">and </w:t>
      </w:r>
      <w:r w:rsidR="00F03241">
        <w:t>N</w:t>
      </w:r>
      <w:r>
        <w:t>.  However, SOM C and N at time zero</w:t>
      </w:r>
      <w:r w:rsidR="00BF658C">
        <w:t xml:space="preserve"> </w:t>
      </w:r>
      <w:r>
        <w:t>will</w:t>
      </w:r>
      <w:r w:rsidR="00BF658C">
        <w:t xml:space="preserve"> also</w:t>
      </w:r>
      <w:r>
        <w:t xml:space="preserve"> reflect the initial communities and ecoregion parameters (e.g., soil depth, field capacity, wilting point).  </w:t>
      </w:r>
    </w:p>
    <w:p w14:paraId="02E95BEE" w14:textId="77777777" w:rsidR="009D6EDB" w:rsidDel="008F41A1" w:rsidRDefault="009D6EDB" w:rsidP="009D6EDB">
      <w:pPr>
        <w:pStyle w:val="textbody"/>
        <w:rPr>
          <w:i/>
        </w:rPr>
      </w:pPr>
      <w:moveFromRangeStart w:id="624" w:author="Melissa Lucash" w:date="2014-10-14T15:56:00Z" w:name="move401065473"/>
      <w:moveFrom w:id="625" w:author="Melissa Lucash" w:date="2014-10-14T15:56:00Z">
        <w:r w:rsidRPr="009D6EDB" w:rsidDel="008F41A1">
          <w:rPr>
            <w:b/>
          </w:rPr>
          <w:t>Note</w:t>
        </w:r>
        <w:r w:rsidDel="008F41A1">
          <w:t xml:space="preserve">:  </w:t>
        </w:r>
        <w:r w:rsidRPr="009D6EDB" w:rsidDel="008F41A1">
          <w:rPr>
            <w:i/>
          </w:rPr>
          <w:t>Dead biomass (wood, structural, and metabolic) is estimated from the growth and mortality of cohorts during initialization.</w:t>
        </w:r>
      </w:moveFrom>
    </w:p>
    <w:moveFromRangeEnd w:id="624"/>
    <w:p w14:paraId="4D787B53" w14:textId="77777777" w:rsidR="00697BDA" w:rsidRPr="009D6EDB" w:rsidRDefault="00697BDA" w:rsidP="009D6EDB">
      <w:pPr>
        <w:pStyle w:val="textbody"/>
      </w:pPr>
    </w:p>
    <w:p w14:paraId="221FEC09" w14:textId="77777777" w:rsidR="008619C9" w:rsidRDefault="008619C9" w:rsidP="006F6491">
      <w:pPr>
        <w:pStyle w:val="Heading3"/>
        <w:tabs>
          <w:tab w:val="clear" w:pos="3870"/>
        </w:tabs>
        <w:ind w:left="1170" w:hanging="1170"/>
      </w:pPr>
      <w:bookmarkStart w:id="626" w:name="_Toc387757080"/>
      <w:r>
        <w:t>Ecoregion Names</w:t>
      </w:r>
      <w:bookmarkEnd w:id="626"/>
    </w:p>
    <w:p w14:paraId="3DAEC752" w14:textId="77777777" w:rsidR="008619C9" w:rsidRDefault="008619C9" w:rsidP="008619C9">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75217B83" w14:textId="77777777" w:rsidR="00697BDA" w:rsidRDefault="00697BDA" w:rsidP="008619C9">
      <w:pPr>
        <w:pStyle w:val="textbody"/>
      </w:pPr>
    </w:p>
    <w:p w14:paraId="208C51EB" w14:textId="77777777" w:rsidR="005958E7" w:rsidRDefault="00C23199" w:rsidP="006F6491">
      <w:pPr>
        <w:pStyle w:val="Heading3"/>
        <w:tabs>
          <w:tab w:val="clear" w:pos="3870"/>
        </w:tabs>
        <w:ind w:left="1170" w:hanging="1170"/>
      </w:pPr>
      <w:bookmarkStart w:id="627" w:name="_Toc387757081"/>
      <w:r>
        <w:t>SOM1–3 Carbon and Nitrogen</w:t>
      </w:r>
      <w:bookmarkEnd w:id="627"/>
    </w:p>
    <w:p w14:paraId="422F6BA1" w14:textId="77777777" w:rsidR="00C23199" w:rsidRDefault="00C23199" w:rsidP="00C23199">
      <w:pPr>
        <w:pStyle w:val="textbody"/>
        <w:rPr>
          <w:ins w:id="628" w:author="Melissa Lucash" w:date="2014-10-14T15:49:00Z"/>
        </w:rPr>
      </w:pPr>
      <w:r>
        <w:t>The initial amount of C and N in the four principle soil pools:  SOM1-surface</w:t>
      </w:r>
      <w:ins w:id="629" w:author="Melissa Lucash" w:date="2014-10-14T15:51:00Z">
        <w:r w:rsidR="008F41A1">
          <w:t xml:space="preserve"> (active surface)</w:t>
        </w:r>
      </w:ins>
      <w:r>
        <w:t>, SOM1-soil</w:t>
      </w:r>
      <w:ins w:id="630" w:author="Melissa Lucash" w:date="2014-10-14T15:51:00Z">
        <w:r w:rsidR="008F41A1">
          <w:t xml:space="preserve"> (active soil)</w:t>
        </w:r>
      </w:ins>
      <w:r>
        <w:t xml:space="preserve">, SOM2 </w:t>
      </w:r>
      <w:ins w:id="631" w:author="Melissa Lucash" w:date="2014-10-14T15:51:00Z">
        <w:r w:rsidR="008F41A1">
          <w:t xml:space="preserve">(slow) </w:t>
        </w:r>
      </w:ins>
      <w:r>
        <w:t>and SOM3</w:t>
      </w:r>
      <w:ins w:id="632" w:author="Melissa Lucash" w:date="2014-10-14T15:51:00Z">
        <w:r w:rsidR="008F41A1">
          <w:t xml:space="preserve"> (passive)</w:t>
        </w:r>
      </w:ins>
      <w:r>
        <w:t xml:space="preserve">.  </w:t>
      </w:r>
      <w:bookmarkStart w:id="633" w:name="OLE_LINK1"/>
      <w:bookmarkStart w:id="634" w:name="OLE_LINK2"/>
      <w:r>
        <w:t>Units:  g</w:t>
      </w:r>
      <w:r w:rsidR="00BF658C">
        <w:t xml:space="preserve"> C</w:t>
      </w:r>
      <w:r>
        <w:t xml:space="preserve"> m</w:t>
      </w:r>
      <w:r w:rsidRPr="00C23199">
        <w:rPr>
          <w:vertAlign w:val="superscript"/>
        </w:rPr>
        <w:t>-2</w:t>
      </w:r>
      <w:r w:rsidR="00BF658C">
        <w:t xml:space="preserve"> and </w:t>
      </w:r>
      <w:bookmarkEnd w:id="633"/>
      <w:bookmarkEnd w:id="634"/>
      <w:r w:rsidR="00BF658C">
        <w:t>g N m</w:t>
      </w:r>
      <w:r w:rsidR="00BF658C" w:rsidRPr="00C23199">
        <w:rPr>
          <w:vertAlign w:val="superscript"/>
        </w:rPr>
        <w:t>-2</w:t>
      </w:r>
      <w:r w:rsidR="00BF658C">
        <w:t>.</w:t>
      </w:r>
    </w:p>
    <w:p w14:paraId="3040CF5D" w14:textId="77777777" w:rsidR="008F41A1" w:rsidRPr="00BF658C" w:rsidRDefault="008F41A1" w:rsidP="00C23199">
      <w:pPr>
        <w:pStyle w:val="textbody"/>
      </w:pPr>
    </w:p>
    <w:p w14:paraId="415FEE63" w14:textId="77777777" w:rsidR="008F41A1" w:rsidRPr="00B543CA" w:rsidRDefault="008F41A1" w:rsidP="008F41A1">
      <w:pPr>
        <w:pStyle w:val="textbody"/>
        <w:rPr>
          <w:ins w:id="635" w:author="Melissa Lucash" w:date="2014-10-14T15:47:00Z"/>
        </w:rPr>
      </w:pPr>
      <w:ins w:id="636" w:author="Melissa Lucash" w:date="2014-10-14T15:47:00Z">
        <w:r>
          <w:t>For a more detailed explanation of these parameters</w:t>
        </w:r>
      </w:ins>
      <w:ins w:id="637" w:author="Melissa Lucash" w:date="2014-10-14T15:52:00Z">
        <w:r>
          <w:t xml:space="preserve"> and how to allocate SOM into each pool</w:t>
        </w:r>
      </w:ins>
      <w:ins w:id="638" w:author="Melissa Lucash" w:date="2014-10-14T15:47:00Z">
        <w:r>
          <w:t>, see the CENTURY 4.5 manual and help files (</w:t>
        </w:r>
        <w:r>
          <w:fldChar w:fldCharType="begin"/>
        </w:r>
        <w:r>
          <w:instrText xml:space="preserve"> HYPERLINK "http://www.nrel.colostate.edu/projects/century/manual4/man96.html" </w:instrText>
        </w:r>
        <w:r>
          <w:fldChar w:fldCharType="separate"/>
        </w:r>
        <w:r w:rsidRPr="00256A63">
          <w:rPr>
            <w:rStyle w:val="Hyperlink"/>
          </w:rPr>
          <w:t>http://www.nrel.colostate.edu/projects/century/manual4/man96.html</w:t>
        </w:r>
        <w:r>
          <w:rPr>
            <w:rStyle w:val="Hyperlink"/>
          </w:rPr>
          <w:fldChar w:fldCharType="end"/>
        </w:r>
        <w:r>
          <w:t>).</w:t>
        </w:r>
      </w:ins>
    </w:p>
    <w:p w14:paraId="1849305F" w14:textId="77777777" w:rsidR="00697BDA" w:rsidRPr="00C23199" w:rsidRDefault="00697BDA" w:rsidP="00C23199">
      <w:pPr>
        <w:pStyle w:val="textbody"/>
      </w:pPr>
    </w:p>
    <w:p w14:paraId="4AD16F46" w14:textId="77777777" w:rsidR="005958E7" w:rsidRDefault="00C23199" w:rsidP="006F6491">
      <w:pPr>
        <w:pStyle w:val="Heading3"/>
        <w:tabs>
          <w:tab w:val="clear" w:pos="3870"/>
        </w:tabs>
        <w:ind w:left="1170" w:hanging="1170"/>
      </w:pPr>
      <w:bookmarkStart w:id="639" w:name="_Toc387757082"/>
      <w:r>
        <w:t>Mineral Nitrogen</w:t>
      </w:r>
      <w:bookmarkEnd w:id="639"/>
    </w:p>
    <w:p w14:paraId="5FA6A433" w14:textId="548EA7E0" w:rsidR="00C23199" w:rsidRPr="00C23199" w:rsidRDefault="00C23199" w:rsidP="00C23199">
      <w:pPr>
        <w:pStyle w:val="textbody"/>
      </w:pPr>
      <w:r>
        <w:t>The initial amount of mineral N</w:t>
      </w:r>
      <w:ins w:id="640" w:author="Melissa Lucash" w:date="2014-10-14T15:53:00Z">
        <w:r w:rsidR="008F41A1">
          <w:t xml:space="preserve"> (nitrate + ammonium) in the soil profile</w:t>
        </w:r>
      </w:ins>
      <w:ins w:id="641" w:author="mslucash" w:date="2014-10-16T10:07:00Z">
        <w:r w:rsidR="005D03CF">
          <w:t xml:space="preserve">.  </w:t>
        </w:r>
      </w:ins>
      <w:del w:id="642" w:author="Melissa Lucash" w:date="2014-10-14T15:53:00Z">
        <w:r w:rsidDel="008F41A1">
          <w:delText xml:space="preserve">.  </w:delText>
        </w:r>
      </w:del>
      <w:r>
        <w:t>This N is available to plants for growth.  Units:  g m</w:t>
      </w:r>
      <w:r w:rsidRPr="00C23199">
        <w:rPr>
          <w:vertAlign w:val="superscript"/>
        </w:rPr>
        <w:t>-2</w:t>
      </w:r>
      <w:r>
        <w:t>.</w:t>
      </w:r>
    </w:p>
    <w:p w14:paraId="16F61537" w14:textId="77777777" w:rsidR="00973DDC" w:rsidRDefault="00973DDC" w:rsidP="006F6491">
      <w:pPr>
        <w:pStyle w:val="Heading2"/>
        <w:tabs>
          <w:tab w:val="clear" w:pos="1836"/>
        </w:tabs>
        <w:ind w:left="1170" w:hanging="1170"/>
      </w:pPr>
      <w:bookmarkStart w:id="643" w:name="_Toc387757083"/>
      <w:r>
        <w:t>Ecoregion Parameters</w:t>
      </w:r>
      <w:bookmarkEnd w:id="643"/>
    </w:p>
    <w:p w14:paraId="7998ACE7" w14:textId="77777777" w:rsidR="00973DDC" w:rsidRDefault="00973DDC" w:rsidP="006F6491">
      <w:pPr>
        <w:pStyle w:val="Heading3"/>
        <w:tabs>
          <w:tab w:val="clear" w:pos="3870"/>
        </w:tabs>
        <w:ind w:left="1170" w:hanging="1170"/>
      </w:pPr>
      <w:bookmarkStart w:id="644" w:name="_Toc387757084"/>
      <w:r>
        <w:t>Ecoregion</w:t>
      </w:r>
      <w:r w:rsidR="008619C9">
        <w:t xml:space="preserve"> Names</w:t>
      </w:r>
      <w:bookmarkEnd w:id="644"/>
    </w:p>
    <w:p w14:paraId="712E1685" w14:textId="77777777"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1022EF38" w14:textId="77777777" w:rsidR="008619C9" w:rsidRDefault="008619C9" w:rsidP="006F6491">
      <w:pPr>
        <w:pStyle w:val="Heading3"/>
        <w:tabs>
          <w:tab w:val="clear" w:pos="3870"/>
        </w:tabs>
        <w:ind w:left="1170" w:hanging="1170"/>
      </w:pPr>
      <w:bookmarkStart w:id="645" w:name="_Toc387757085"/>
      <w:r>
        <w:lastRenderedPageBreak/>
        <w:t>Soil Depth</w:t>
      </w:r>
      <w:bookmarkEnd w:id="645"/>
    </w:p>
    <w:p w14:paraId="273FF769" w14:textId="77777777" w:rsidR="00697BDA" w:rsidRDefault="005958E7" w:rsidP="005958E7">
      <w:pPr>
        <w:pStyle w:val="textbody"/>
      </w:pPr>
      <w:r>
        <w:t>The depth of the soil simulated, cm</w:t>
      </w:r>
      <w:r w:rsidR="00697BDA">
        <w:t xml:space="preserve">. </w:t>
      </w:r>
    </w:p>
    <w:p w14:paraId="5C03363C" w14:textId="77777777" w:rsidR="005958E7" w:rsidRPr="005958E7" w:rsidDel="00943D6C" w:rsidRDefault="00697BDA" w:rsidP="005958E7">
      <w:pPr>
        <w:pStyle w:val="textbody"/>
        <w:rPr>
          <w:del w:id="646" w:author="Melissa Lucash" w:date="2014-10-14T16:01:00Z"/>
        </w:rPr>
      </w:pPr>
      <w:del w:id="647" w:author="Melissa Lucash" w:date="2014-10-14T16:01:00Z">
        <w:r w:rsidRPr="008B3BBC" w:rsidDel="00943D6C">
          <w:rPr>
            <w:b/>
          </w:rPr>
          <w:delText>User Tip:</w:delText>
        </w:r>
        <w:r w:rsidDel="00943D6C">
          <w:delText xml:space="preserve"> The depth specified here will influence other ecoregion parameters in the table (e.g. % sand, % clay, field capacity).  For example, if you choose a soil depth of 50cm, you might have lower % sand, than if you select a soil depth of 100cm.</w:delText>
        </w:r>
      </w:del>
    </w:p>
    <w:p w14:paraId="02447364" w14:textId="77777777" w:rsidR="008619C9" w:rsidRDefault="008619C9" w:rsidP="006F6491">
      <w:pPr>
        <w:pStyle w:val="Heading3"/>
        <w:tabs>
          <w:tab w:val="clear" w:pos="3870"/>
        </w:tabs>
        <w:ind w:left="1170" w:hanging="1170"/>
      </w:pPr>
      <w:bookmarkStart w:id="648" w:name="_Toc387757086"/>
      <w:r>
        <w:t>Percent Clay, Percent Sand</w:t>
      </w:r>
      <w:bookmarkEnd w:id="648"/>
    </w:p>
    <w:p w14:paraId="170B83C5" w14:textId="77777777" w:rsidR="005958E7" w:rsidRPr="005958E7" w:rsidRDefault="005958E7" w:rsidP="005958E7">
      <w:pPr>
        <w:pStyle w:val="textbody"/>
      </w:pPr>
      <w:r>
        <w:t>Units:  fraction of soil (0.0 – 1.0).</w:t>
      </w:r>
    </w:p>
    <w:p w14:paraId="2FCAD823" w14:textId="77777777" w:rsidR="008619C9" w:rsidRDefault="008619C9" w:rsidP="006F6491">
      <w:pPr>
        <w:pStyle w:val="Heading3"/>
        <w:tabs>
          <w:tab w:val="clear" w:pos="3870"/>
        </w:tabs>
        <w:ind w:left="1170" w:hanging="1170"/>
      </w:pPr>
      <w:bookmarkStart w:id="649" w:name="_Toc387757087"/>
      <w:r>
        <w:t>Field Capacity, Wilting Point</w:t>
      </w:r>
      <w:bookmarkEnd w:id="649"/>
    </w:p>
    <w:p w14:paraId="13D290B5" w14:textId="77777777" w:rsidR="005958E7" w:rsidRPr="005958E7" w:rsidRDefault="00697BDA" w:rsidP="005958E7">
      <w:pPr>
        <w:pStyle w:val="textbody"/>
      </w:pPr>
      <w:r>
        <w:t>Field capacity and wilting point expressed as a f</w:t>
      </w:r>
      <w:r w:rsidR="005958E7">
        <w:t xml:space="preserve">raction of the soil depth.  </w:t>
      </w:r>
      <w:r>
        <w:t>In the model, f</w:t>
      </w:r>
      <w:r w:rsidR="005958E7">
        <w:t>ield capacity and wilting point are calculated as this fraction multiplied by soil depth.</w:t>
      </w:r>
      <w:ins w:id="650" w:author="Melissa Lucash" w:date="2014-10-14T16:02:00Z">
        <w:r w:rsidR="00943D6C">
          <w:t xml:space="preserve">  Available water is calculated as the difference between field capacity and wilting point.</w:t>
        </w:r>
      </w:ins>
    </w:p>
    <w:p w14:paraId="10062901" w14:textId="77777777" w:rsidR="008619C9" w:rsidRDefault="008619C9" w:rsidP="006F6491">
      <w:pPr>
        <w:pStyle w:val="Heading3"/>
        <w:tabs>
          <w:tab w:val="clear" w:pos="3870"/>
        </w:tabs>
        <w:ind w:left="1170" w:hanging="1170"/>
      </w:pPr>
      <w:bookmarkStart w:id="651" w:name="_Toc387757088"/>
      <w:r>
        <w:t>Storm Flow Fraction, Base Flow Fraction</w:t>
      </w:r>
      <w:del w:id="652" w:author="Melissa Lucash" w:date="2014-10-14T16:03:00Z">
        <w:r w:rsidDel="00943D6C">
          <w:delText>, Drain</w:delText>
        </w:r>
      </w:del>
      <w:bookmarkEnd w:id="651"/>
    </w:p>
    <w:p w14:paraId="575FB625" w14:textId="77777777" w:rsidR="008B3BBC" w:rsidRDefault="003836A9" w:rsidP="008B3BBC">
      <w:pPr>
        <w:spacing w:after="120"/>
        <w:ind w:left="1152" w:right="1008"/>
      </w:pPr>
      <w:r>
        <w:t>Determines</w:t>
      </w:r>
      <w:r w:rsidR="001B749F">
        <w:t xml:space="preserve"> the amount of </w:t>
      </w:r>
      <w:r>
        <w:t xml:space="preserve">water runoff and leaching.  </w:t>
      </w:r>
      <w:r w:rsidR="001B749F">
        <w:t xml:space="preserve">This affects the amount of </w:t>
      </w:r>
      <w:ins w:id="653" w:author="Melissa Lucash" w:date="2014-10-14T16:02:00Z">
        <w:r w:rsidR="00943D6C">
          <w:t xml:space="preserve">C and </w:t>
        </w:r>
      </w:ins>
      <w:r w:rsidR="001B749F">
        <w:t>N leaching (</w:t>
      </w:r>
      <w:ins w:id="654" w:author="Melissa Lucash" w:date="2014-10-14T16:01:00Z">
        <w:r w:rsidR="00943D6C">
          <w:t>Stream</w:t>
        </w:r>
      </w:ins>
      <w:r w:rsidR="001B749F">
        <w:t>N</w:t>
      </w:r>
      <w:ins w:id="655" w:author="Melissa Lucash" w:date="2014-10-14T16:02:00Z">
        <w:r w:rsidR="00943D6C">
          <w:t xml:space="preserve"> and </w:t>
        </w:r>
      </w:ins>
      <w:ins w:id="656" w:author="Melissa Lucash" w:date="2014-10-14T16:03:00Z">
        <w:r w:rsidR="00943D6C">
          <w:t>StreamC</w:t>
        </w:r>
      </w:ins>
      <w:del w:id="657" w:author="Melissa Lucash" w:date="2014-10-14T16:02:00Z">
        <w:r w:rsidR="009E5A53" w:rsidDel="00943D6C">
          <w:delText xml:space="preserve"> </w:delText>
        </w:r>
        <w:r w:rsidR="001B749F" w:rsidDel="00943D6C">
          <w:delText>loss</w:delText>
        </w:r>
      </w:del>
      <w:r w:rsidR="001B749F">
        <w:t>) which, in turn, affects the amount of mineral N</w:t>
      </w:r>
      <w:ins w:id="658" w:author="Melissa Lucash" w:date="2014-10-14T16:02:00Z">
        <w:r w:rsidR="00943D6C">
          <w:t xml:space="preserve"> and soil C</w:t>
        </w:r>
      </w:ins>
      <w:r w:rsidR="001B749F">
        <w:t xml:space="preserve">.  </w:t>
      </w:r>
      <w:bookmarkStart w:id="659" w:name="DRAIN"/>
    </w:p>
    <w:p w14:paraId="0DDB9EC8" w14:textId="77777777" w:rsidR="006B5CC8" w:rsidRPr="008B3BBC" w:rsidDel="005D03CF" w:rsidRDefault="006B5CC8" w:rsidP="008B3BBC">
      <w:pPr>
        <w:numPr>
          <w:ilvl w:val="0"/>
          <w:numId w:val="2"/>
        </w:numPr>
        <w:tabs>
          <w:tab w:val="clear" w:pos="1872"/>
          <w:tab w:val="num" w:pos="1512"/>
        </w:tabs>
        <w:rPr>
          <w:del w:id="660" w:author="mslucash" w:date="2014-10-16T10:07:00Z"/>
        </w:rPr>
      </w:pPr>
      <w:moveFromRangeStart w:id="661" w:author="Melissa Lucash" w:date="2014-10-14T16:03:00Z" w:name="move401065949"/>
      <w:moveFrom w:id="662" w:author="Melissa Lucash" w:date="2014-10-14T16:03:00Z">
        <w:r w:rsidRPr="008B3BBC" w:rsidDel="00943D6C">
          <w:t>drain</w:t>
        </w:r>
        <w:bookmarkEnd w:id="659"/>
        <w:r w:rsidRPr="008B3BBC" w:rsidDel="00943D6C">
          <w:t xml:space="preserve"> - the fraction of excess water lost by drainage.  The soil drainage factor allows a soil to have differing degrees of wetness (e.g., </w:t>
        </w:r>
        <w:r w:rsidR="000D7C1B" w:rsidDel="00943D6C">
          <w:fldChar w:fldCharType="begin"/>
        </w:r>
        <w:r w:rsidR="000D7C1B" w:rsidDel="00943D6C">
          <w:instrText xml:space="preserve"> HYPERLINK "http://www.nrel.colostate.edu/projects/century/manual4/man96.html" \l "DRAIN" </w:instrText>
        </w:r>
        <w:r w:rsidR="000D7C1B" w:rsidDel="00943D6C">
          <w:fldChar w:fldCharType="separate"/>
        </w:r>
        <w:r w:rsidRPr="008B3BBC" w:rsidDel="00943D6C">
          <w:t>DRAIN</w:t>
        </w:r>
        <w:r w:rsidR="000D7C1B" w:rsidDel="00943D6C">
          <w:fldChar w:fldCharType="end"/>
        </w:r>
        <w:r w:rsidRPr="008B3BBC" w:rsidDel="00943D6C">
          <w:t xml:space="preserve">=1 for well drained sandy soils and </w:t>
        </w:r>
        <w:r w:rsidR="000D7C1B" w:rsidDel="00943D6C">
          <w:fldChar w:fldCharType="begin"/>
        </w:r>
        <w:r w:rsidR="000D7C1B" w:rsidDel="00943D6C">
          <w:instrText xml:space="preserve"> HYPERLINK "http://www.nrel.colostate.edu/projects/century/manual4/man96.html" \l "DRAIN" </w:instrText>
        </w:r>
        <w:r w:rsidR="000D7C1B" w:rsidDel="00943D6C">
          <w:fldChar w:fldCharType="separate"/>
        </w:r>
        <w:r w:rsidRPr="008B3BBC" w:rsidDel="00943D6C">
          <w:t>DRAIN</w:t>
        </w:r>
        <w:r w:rsidR="000D7C1B" w:rsidDel="00943D6C">
          <w:fldChar w:fldCharType="end"/>
        </w:r>
        <w:r w:rsidRPr="008B3BBC" w:rsidDel="00943D6C">
          <w:t>=0 for a poorly drained clay soil</w:t>
        </w:r>
        <w:del w:id="663" w:author="mslucash" w:date="2014-10-16T10:07:00Z">
          <w:r w:rsidRPr="008B3BBC" w:rsidDel="005D03CF">
            <w:delText>).</w:delText>
          </w:r>
        </w:del>
      </w:moveFrom>
    </w:p>
    <w:p w14:paraId="3D67235E" w14:textId="77777777" w:rsidR="006B5CC8" w:rsidRPr="008B3BBC" w:rsidRDefault="006B5CC8">
      <w:pPr>
        <w:numPr>
          <w:ilvl w:val="0"/>
          <w:numId w:val="2"/>
        </w:numPr>
        <w:tabs>
          <w:tab w:val="clear" w:pos="1872"/>
          <w:tab w:val="num" w:pos="1512"/>
        </w:tabs>
        <w:pPrChange w:id="664" w:author="mslucash" w:date="2014-10-16T10:07:00Z">
          <w:pPr>
            <w:numPr>
              <w:numId w:val="2"/>
            </w:numPr>
            <w:tabs>
              <w:tab w:val="num" w:pos="1512"/>
              <w:tab w:val="num" w:pos="1872"/>
            </w:tabs>
            <w:ind w:left="1872" w:hanging="360"/>
          </w:pPr>
        </w:pPrChange>
      </w:pPr>
      <w:bookmarkStart w:id="665" w:name="BASEF"/>
      <w:moveFromRangeEnd w:id="661"/>
      <w:r w:rsidRPr="008B3BBC">
        <w:t>basef</w:t>
      </w:r>
      <w:bookmarkEnd w:id="665"/>
      <w:r w:rsidRPr="008B3BBC">
        <w:t xml:space="preserve"> - </w:t>
      </w:r>
      <w:bookmarkStart w:id="666" w:name="STORMF"/>
      <w:r w:rsidRPr="008B3BBC">
        <w:t xml:space="preserve">fraction per month of subsoil </w:t>
      </w:r>
      <w:r>
        <w:t>water</w:t>
      </w:r>
      <w:r w:rsidRPr="008B3BBC">
        <w:t xml:space="preserve"> going into stream flow</w:t>
      </w:r>
    </w:p>
    <w:p w14:paraId="38C49647" w14:textId="77777777" w:rsidR="006B5CC8" w:rsidRDefault="006B5CC8" w:rsidP="008B3BBC">
      <w:pPr>
        <w:numPr>
          <w:ilvl w:val="0"/>
          <w:numId w:val="2"/>
        </w:numPr>
        <w:tabs>
          <w:tab w:val="clear" w:pos="1872"/>
          <w:tab w:val="num" w:pos="1512"/>
        </w:tabs>
        <w:rPr>
          <w:ins w:id="667" w:author="Melissa Lucash" w:date="2014-10-14T16:03:00Z"/>
        </w:rPr>
      </w:pPr>
      <w:r w:rsidRPr="008B3BBC">
        <w:t>stormf</w:t>
      </w:r>
      <w:bookmarkEnd w:id="666"/>
      <w:r w:rsidRPr="008B3BBC">
        <w:t xml:space="preserve"> - the fraction of the soil water content lost as fast stream flow</w:t>
      </w:r>
    </w:p>
    <w:p w14:paraId="68C6066B" w14:textId="77777777" w:rsidR="00943D6C" w:rsidRDefault="00943D6C">
      <w:pPr>
        <w:pStyle w:val="Heading3"/>
        <w:tabs>
          <w:tab w:val="clear" w:pos="3870"/>
        </w:tabs>
        <w:ind w:left="1170" w:hanging="1170"/>
        <w:rPr>
          <w:ins w:id="668" w:author="Melissa Lucash" w:date="2014-10-14T16:03:00Z"/>
        </w:rPr>
        <w:pPrChange w:id="669" w:author="Melissa Lucash" w:date="2014-10-14T16:03:00Z">
          <w:pPr>
            <w:numPr>
              <w:numId w:val="2"/>
            </w:numPr>
            <w:tabs>
              <w:tab w:val="num" w:pos="1512"/>
              <w:tab w:val="num" w:pos="1872"/>
            </w:tabs>
            <w:ind w:left="1872" w:hanging="360"/>
          </w:pPr>
        </w:pPrChange>
      </w:pPr>
      <w:moveToRangeStart w:id="670" w:author="Melissa Lucash" w:date="2014-10-14T16:03:00Z" w:name="move401065949"/>
      <w:moveTo w:id="671" w:author="Melissa Lucash" w:date="2014-10-14T16:03:00Z">
        <w:del w:id="672" w:author="Melissa Lucash" w:date="2014-10-14T16:03:00Z">
          <w:r w:rsidRPr="008B3BBC" w:rsidDel="00943D6C">
            <w:delText xml:space="preserve">drain - </w:delText>
          </w:r>
        </w:del>
      </w:moveTo>
      <w:ins w:id="673" w:author="Melissa Lucash" w:date="2014-10-14T16:03:00Z">
        <w:r>
          <w:t>Drainage</w:t>
        </w:r>
      </w:ins>
    </w:p>
    <w:p w14:paraId="0FF134E7" w14:textId="77777777" w:rsidR="00943D6C" w:rsidRPr="008B3BBC" w:rsidRDefault="00943D6C">
      <w:pPr>
        <w:ind w:left="1170"/>
        <w:pPrChange w:id="674" w:author="Melissa Lucash" w:date="2014-10-14T16:04:00Z">
          <w:pPr>
            <w:numPr>
              <w:numId w:val="2"/>
            </w:numPr>
            <w:tabs>
              <w:tab w:val="num" w:pos="1512"/>
              <w:tab w:val="num" w:pos="1872"/>
            </w:tabs>
            <w:ind w:left="1872" w:hanging="360"/>
          </w:pPr>
        </w:pPrChange>
      </w:pPr>
      <w:moveTo w:id="675" w:author="Melissa Lucash" w:date="2014-10-14T16:03:00Z">
        <w:del w:id="676" w:author="Melissa Lucash" w:date="2014-10-14T16:04:00Z">
          <w:r w:rsidRPr="008B3BBC" w:rsidDel="00943D6C">
            <w:delText>t</w:delText>
          </w:r>
        </w:del>
      </w:moveTo>
      <w:ins w:id="677" w:author="Melissa Lucash" w:date="2014-10-14T16:04:00Z">
        <w:r>
          <w:t>T</w:t>
        </w:r>
      </w:ins>
      <w:moveTo w:id="678" w:author="Melissa Lucash" w:date="2014-10-14T16:03:00Z">
        <w:r w:rsidRPr="008B3BBC">
          <w:t xml:space="preserve">he fraction of excess water lost by drainage.  The soil drainage factor allows a soil to have differing degrees of wetness (e.g., </w:t>
        </w:r>
        <w:r>
          <w:fldChar w:fldCharType="begin"/>
        </w:r>
        <w:r>
          <w:instrText xml:space="preserve"> HYPERLINK "http://www.nrel.colostate.edu/projects/century/manual4/man96.html" \l "DRAIN" </w:instrText>
        </w:r>
        <w:r>
          <w:fldChar w:fldCharType="separate"/>
        </w:r>
        <w:r w:rsidRPr="008B3BBC">
          <w:t>DRAIN</w:t>
        </w:r>
        <w:r>
          <w:fldChar w:fldCharType="end"/>
        </w:r>
        <w:r w:rsidRPr="008B3BBC">
          <w:t xml:space="preserve">=1 for well drained sandy soils and </w:t>
        </w:r>
        <w:r>
          <w:fldChar w:fldCharType="begin"/>
        </w:r>
        <w:r>
          <w:instrText xml:space="preserve"> HYPERLINK "http://www.nrel.colostate.edu/projects/century/manual4/man96.html" \l "DRAIN" </w:instrText>
        </w:r>
        <w:r>
          <w:fldChar w:fldCharType="separate"/>
        </w:r>
        <w:r w:rsidRPr="008B3BBC">
          <w:t>DRAIN</w:t>
        </w:r>
        <w:r>
          <w:fldChar w:fldCharType="end"/>
        </w:r>
        <w:r w:rsidRPr="008B3BBC">
          <w:t>=0 for a poorly drained clay soil).</w:t>
        </w:r>
      </w:moveTo>
    </w:p>
    <w:moveToRangeEnd w:id="670"/>
    <w:p w14:paraId="33874953" w14:textId="77777777" w:rsidR="00943D6C" w:rsidDel="00943D6C" w:rsidRDefault="00943D6C">
      <w:pPr>
        <w:rPr>
          <w:del w:id="679" w:author="Melissa Lucash" w:date="2014-10-14T16:04:00Z"/>
        </w:rPr>
        <w:pPrChange w:id="680" w:author="Melissa Lucash" w:date="2014-10-14T16:04:00Z">
          <w:pPr>
            <w:numPr>
              <w:numId w:val="2"/>
            </w:numPr>
            <w:tabs>
              <w:tab w:val="num" w:pos="1512"/>
              <w:tab w:val="num" w:pos="1872"/>
            </w:tabs>
            <w:ind w:left="1872" w:hanging="360"/>
          </w:pPr>
        </w:pPrChange>
      </w:pPr>
    </w:p>
    <w:p w14:paraId="6814D2F6" w14:textId="77777777" w:rsidR="00697BDA" w:rsidRPr="003836A9" w:rsidRDefault="00697BDA" w:rsidP="006F6491">
      <w:pPr>
        <w:ind w:left="1512"/>
      </w:pPr>
    </w:p>
    <w:p w14:paraId="01EE1118" w14:textId="77777777" w:rsidR="008619C9" w:rsidRDefault="008619C9" w:rsidP="006F6491">
      <w:pPr>
        <w:pStyle w:val="Heading3"/>
        <w:tabs>
          <w:tab w:val="clear" w:pos="3870"/>
        </w:tabs>
        <w:ind w:left="1170" w:hanging="1170"/>
      </w:pPr>
      <w:bookmarkStart w:id="681" w:name="_Toc387757089"/>
      <w:r>
        <w:t xml:space="preserve">Nitrogen </w:t>
      </w:r>
      <w:r w:rsidR="00B7169F">
        <w:t xml:space="preserve">Inputs- </w:t>
      </w:r>
      <w:r>
        <w:t>Slope, Intercept</w:t>
      </w:r>
      <w:bookmarkEnd w:id="681"/>
    </w:p>
    <w:p w14:paraId="25128483" w14:textId="77777777" w:rsidR="00180918" w:rsidRDefault="00943D6C" w:rsidP="00C63F5E">
      <w:pPr>
        <w:pStyle w:val="textbody"/>
      </w:pPr>
      <w:ins w:id="682" w:author="Melissa Lucash" w:date="2014-10-14T16:04:00Z">
        <w:r>
          <w:t xml:space="preserve">These </w:t>
        </w:r>
        <w:r w:rsidRPr="00943D6C">
          <w:rPr>
            <w:b/>
            <w:rPrChange w:id="683" w:author="Melissa Lucash" w:date="2014-10-14T16:05:00Z">
              <w:rPr/>
            </w:rPrChange>
          </w:rPr>
          <w:t>optional parameters</w:t>
        </w:r>
        <w:r>
          <w:t xml:space="preserve"> d</w:t>
        </w:r>
      </w:ins>
      <w:del w:id="684" w:author="Melissa Lucash" w:date="2014-10-14T16:04:00Z">
        <w:r w:rsidR="00C63F5E" w:rsidDel="00943D6C">
          <w:delText>D</w:delText>
        </w:r>
      </w:del>
      <w:r w:rsidR="00C63F5E">
        <w:t>etermine</w:t>
      </w:r>
      <w:del w:id="685" w:author="Melissa Lucash" w:date="2014-10-14T16:05:00Z">
        <w:r w:rsidR="00C63F5E" w:rsidDel="00943D6C">
          <w:delText>s</w:delText>
        </w:r>
      </w:del>
      <w:r w:rsidR="00C63F5E">
        <w:t xml:space="preserve"> </w:t>
      </w:r>
      <w:r w:rsidR="00180918">
        <w:t>N deposition rates</w:t>
      </w:r>
      <w:r w:rsidR="004D1669">
        <w:t xml:space="preserve"> (</w:t>
      </w:r>
      <w:del w:id="686" w:author="Melissa Lucash" w:date="2014-10-14T16:06:00Z">
        <w:r w:rsidR="004D1669" w:rsidDel="00943D6C">
          <w:delText xml:space="preserve">both </w:delText>
        </w:r>
      </w:del>
      <w:r w:rsidR="00180918">
        <w:t xml:space="preserve">wet and dry </w:t>
      </w:r>
      <w:r w:rsidR="00C63F5E">
        <w:t>deposition</w:t>
      </w:r>
      <w:ins w:id="687" w:author="Melissa Lucash" w:date="2014-10-14T16:06:00Z">
        <w:r>
          <w:t xml:space="preserve"> and biological fixation</w:t>
        </w:r>
      </w:ins>
      <w:r w:rsidR="004D1669">
        <w:t>)</w:t>
      </w:r>
      <w:r w:rsidR="00180918">
        <w:t xml:space="preserve"> using simple regression: </w:t>
      </w:r>
    </w:p>
    <w:p w14:paraId="5272514F" w14:textId="77777777" w:rsidR="00180918" w:rsidRPr="00C63F5E" w:rsidRDefault="00180918" w:rsidP="00180918">
      <w:pPr>
        <w:pStyle w:val="textbody"/>
      </w:pPr>
      <w:r>
        <w:t>Total N deposition = (AtmosNslope*precipitation) + AtmosNinter</w:t>
      </w:r>
    </w:p>
    <w:p w14:paraId="06A62BA1" w14:textId="77777777" w:rsidR="00180918" w:rsidRDefault="00180918" w:rsidP="00C63F5E">
      <w:pPr>
        <w:pStyle w:val="textbody"/>
      </w:pPr>
      <w:r>
        <w:t>The Atmos</w:t>
      </w:r>
      <w:r w:rsidRPr="00180918">
        <w:t xml:space="preserve">Nslope parameter controls how the amount of wet deposition, i.e. how much N is deposited during rain events, with higher slopes generating more N deposition.  Dry deposition </w:t>
      </w:r>
      <w:ins w:id="688" w:author="Melissa Lucash" w:date="2014-10-14T16:07:00Z">
        <w:r w:rsidR="00943D6C">
          <w:t>and biological fixation are</w:t>
        </w:r>
      </w:ins>
      <w:del w:id="689" w:author="Melissa Lucash" w:date="2014-10-14T16:07:00Z">
        <w:r w:rsidRPr="00180918" w:rsidDel="00943D6C">
          <w:delText>is</w:delText>
        </w:r>
      </w:del>
      <w:r w:rsidRPr="00180918">
        <w:t xml:space="preserve"> controll</w:t>
      </w:r>
      <w:r>
        <w:t>ed by the N intercept parameter,</w:t>
      </w:r>
      <w:r w:rsidRPr="00180918">
        <w:t xml:space="preserve"> which is constant </w:t>
      </w:r>
      <w:r>
        <w:t>and is not a function of precipita</w:t>
      </w:r>
      <w:r w:rsidRPr="00180918">
        <w:t>tion.</w:t>
      </w:r>
    </w:p>
    <w:p w14:paraId="2FE4707E" w14:textId="77777777" w:rsidR="00180918" w:rsidRDefault="00180918" w:rsidP="00180918">
      <w:pPr>
        <w:pStyle w:val="textbody"/>
        <w:rPr>
          <w:ins w:id="690" w:author="Melissa Lucash" w:date="2014-10-14T16:04:00Z"/>
          <w:i/>
        </w:rPr>
      </w:pPr>
      <w:r>
        <w:rPr>
          <w:b/>
        </w:rPr>
        <w:t>User Tip</w:t>
      </w:r>
      <w:r w:rsidRPr="002F79C3">
        <w:rPr>
          <w:b/>
        </w:rPr>
        <w:t>:</w:t>
      </w:r>
      <w:r>
        <w:t xml:space="preserve"> </w:t>
      </w:r>
      <w:r>
        <w:rPr>
          <w:i/>
        </w:rPr>
        <w:t>Adjust the slope and intercept until the monthly or annual N deposition in the century-succession-monthly-log.csv is similar to literature values.</w:t>
      </w:r>
      <w:ins w:id="691" w:author="Melissa Lucash" w:date="2014-10-14T16:07:00Z">
        <w:r w:rsidR="00943D6C">
          <w:rPr>
            <w:i/>
          </w:rPr>
          <w:t xml:space="preserve">  Note that biological fixation may be an important source of N in some landscapes (e.g. Pacific Northwest).</w:t>
        </w:r>
      </w:ins>
    </w:p>
    <w:p w14:paraId="69BC63AB" w14:textId="18771EE3" w:rsidR="00943D6C" w:rsidRPr="002F79C3" w:rsidDel="00943D6C" w:rsidRDefault="00943D6C">
      <w:pPr>
        <w:pStyle w:val="textbody"/>
        <w:rPr>
          <w:del w:id="692" w:author="Melissa Lucash" w:date="2014-10-14T16:07:00Z"/>
          <w:i/>
        </w:rPr>
      </w:pPr>
      <w:ins w:id="693" w:author="Melissa Lucash" w:date="2014-10-14T16:05:00Z">
        <w:r>
          <w:lastRenderedPageBreak/>
          <w:t>If you specific AtmosNslope=-1 and AtmosNinter=-1, then you can supply N deposition as a</w:t>
        </w:r>
      </w:ins>
      <w:ins w:id="694" w:author="mslucash" w:date="2014-10-16T09:49:00Z">
        <w:r w:rsidR="00B261F2">
          <w:t xml:space="preserve"> daily or monthly </w:t>
        </w:r>
      </w:ins>
      <w:ins w:id="695" w:author="Melissa Lucash" w:date="2014-10-14T16:05:00Z">
        <w:del w:id="696" w:author="mslucash" w:date="2014-10-16T09:49:00Z">
          <w:r w:rsidDel="00B261F2">
            <w:delText xml:space="preserve">n </w:delText>
          </w:r>
        </w:del>
        <w:r>
          <w:t>input to the climate library</w:t>
        </w:r>
      </w:ins>
      <w:ins w:id="697" w:author="Melissa Lucash" w:date="2014-10-14T16:06:00Z">
        <w:r>
          <w:t xml:space="preserve"> (see </w:t>
        </w:r>
        <w:r w:rsidRPr="00A85D83">
          <w:t>LANDIS-II Climate Library v1.0 User Guide</w:t>
        </w:r>
      </w:ins>
      <w:ins w:id="698" w:author="Melissa Lucash" w:date="2014-10-14T16:07:00Z">
        <w:r>
          <w:t>).</w:t>
        </w:r>
      </w:ins>
    </w:p>
    <w:p w14:paraId="7B48856A" w14:textId="77777777" w:rsidR="00180918" w:rsidRDefault="00180918" w:rsidP="00C63F5E">
      <w:pPr>
        <w:pStyle w:val="textbody"/>
      </w:pPr>
    </w:p>
    <w:p w14:paraId="28331BBC" w14:textId="77777777" w:rsidR="008619C9" w:rsidRDefault="008619C9" w:rsidP="006F6491">
      <w:pPr>
        <w:pStyle w:val="Heading3"/>
        <w:tabs>
          <w:tab w:val="clear" w:pos="3870"/>
        </w:tabs>
        <w:ind w:left="1170" w:hanging="1170"/>
      </w:pPr>
      <w:bookmarkStart w:id="699" w:name="_Toc387757090"/>
      <w:r>
        <w:t>Latitude</w:t>
      </w:r>
      <w:bookmarkEnd w:id="699"/>
    </w:p>
    <w:p w14:paraId="4BBBC83F" w14:textId="77777777" w:rsidR="00180918" w:rsidRPr="00180918" w:rsidRDefault="00072ECA" w:rsidP="008B3BBC">
      <w:pPr>
        <w:pStyle w:val="textbody"/>
      </w:pPr>
      <w:r>
        <w:t>The latitude of the study site (°)</w:t>
      </w:r>
    </w:p>
    <w:p w14:paraId="7DFE07A1" w14:textId="77777777" w:rsidR="004D1913" w:rsidRPr="004D1913" w:rsidRDefault="004D1913" w:rsidP="006F6491">
      <w:pPr>
        <w:pStyle w:val="Heading3"/>
        <w:tabs>
          <w:tab w:val="clear" w:pos="3870"/>
        </w:tabs>
        <w:ind w:left="1170" w:hanging="1170"/>
      </w:pPr>
      <w:bookmarkStart w:id="700" w:name="_Toc387757091"/>
      <w:r w:rsidRPr="004D1913">
        <w:t>Decay Rate</w:t>
      </w:r>
      <w:r w:rsidR="002449FC">
        <w:t>s</w:t>
      </w:r>
      <w:r w:rsidRPr="004D1913">
        <w:t xml:space="preserve"> of</w:t>
      </w:r>
      <w:r w:rsidR="002449FC">
        <w:t xml:space="preserve"> SOM1 surface, SOM1 soil,</w:t>
      </w:r>
      <w:r w:rsidRPr="004D1913">
        <w:t xml:space="preserve"> SOM2 and SOM3</w:t>
      </w:r>
      <w:bookmarkEnd w:id="700"/>
    </w:p>
    <w:p w14:paraId="1577972A" w14:textId="77777777" w:rsidR="004D1913" w:rsidRDefault="00A307FE" w:rsidP="004D1913">
      <w:pPr>
        <w:pStyle w:val="textbody"/>
      </w:pPr>
      <w:r>
        <w:t xml:space="preserve">The decay rates for SOM1-surface, SOM1-soil, SOM2, and SOM3 determine </w:t>
      </w:r>
      <w:r w:rsidR="004D1913" w:rsidRPr="004D1913">
        <w:t xml:space="preserve">the </w:t>
      </w:r>
      <w:r w:rsidRPr="00A307FE">
        <w:rPr>
          <w:b/>
        </w:rPr>
        <w:t>maximum</w:t>
      </w:r>
      <w:r>
        <w:t xml:space="preserve"> </w:t>
      </w:r>
      <w:r w:rsidR="004D1913" w:rsidRPr="004D1913">
        <w:t xml:space="preserve">decomposition </w:t>
      </w:r>
      <w:r w:rsidR="004D1913">
        <w:t xml:space="preserve">rate (k) </w:t>
      </w:r>
      <w:r w:rsidR="004D1913" w:rsidRPr="004D1913">
        <w:t xml:space="preserve">of the </w:t>
      </w:r>
      <w:r w:rsidR="002449FC">
        <w:t>four</w:t>
      </w:r>
      <w:r w:rsidR="004D1913" w:rsidRPr="004D1913">
        <w:t xml:space="preserve"> soil organic matter pools.  </w:t>
      </w:r>
    </w:p>
    <w:p w14:paraId="27EEDA7C" w14:textId="77777777" w:rsidR="00095D4A" w:rsidRDefault="00095D4A" w:rsidP="004D1913">
      <w:pPr>
        <w:pStyle w:val="textbody"/>
      </w:pPr>
      <w:r w:rsidRPr="00095D4A">
        <w:rPr>
          <w:b/>
        </w:rPr>
        <w:t>User Tip:</w:t>
      </w:r>
      <w:r>
        <w:t xml:space="preserve">  </w:t>
      </w:r>
      <w:r w:rsidRPr="00095D4A">
        <w:rPr>
          <w:i/>
        </w:rPr>
        <w:t xml:space="preserve">The decay rates should be adjusted to so that the changes in each of the soil pools between year 0 (input file) and year 1 are realistic.  </w:t>
      </w:r>
      <w:del w:id="701" w:author="Melissa Lucash" w:date="2014-10-14T16:09:00Z">
        <w:r w:rsidRPr="00095D4A" w:rsidDel="00CE4CA8">
          <w:rPr>
            <w:i/>
          </w:rPr>
          <w:delText xml:space="preserve">In most landscapes, the relative changes in the soil pools are higher in the </w:delText>
        </w:r>
      </w:del>
      <w:del w:id="702" w:author="Melissa Lucash" w:date="2014-10-14T16:08:00Z">
        <w:r w:rsidRPr="00095D4A" w:rsidDel="00CE4CA8">
          <w:rPr>
            <w:i/>
          </w:rPr>
          <w:delText xml:space="preserve">upper </w:delText>
        </w:r>
      </w:del>
      <w:del w:id="703" w:author="Melissa Lucash" w:date="2014-10-14T16:09:00Z">
        <w:r w:rsidRPr="00095D4A" w:rsidDel="00CE4CA8">
          <w:rPr>
            <w:i/>
          </w:rPr>
          <w:delText xml:space="preserve">than the </w:delText>
        </w:r>
      </w:del>
      <w:del w:id="704" w:author="Melissa Lucash" w:date="2014-10-14T16:08:00Z">
        <w:r w:rsidRPr="00095D4A" w:rsidDel="00CE4CA8">
          <w:rPr>
            <w:i/>
          </w:rPr>
          <w:delText>lower horizons</w:delText>
        </w:r>
      </w:del>
      <w:del w:id="705" w:author="Melissa Lucash" w:date="2014-10-14T16:09:00Z">
        <w:r w:rsidR="00180918" w:rsidDel="00CE4CA8">
          <w:rPr>
            <w:i/>
          </w:rPr>
          <w:delText xml:space="preserve">.  </w:delText>
        </w:r>
      </w:del>
      <w:del w:id="706" w:author="Melissa Lucash" w:date="2014-10-14T16:08:00Z">
        <w:r w:rsidR="00180918" w:rsidDel="00CE4CA8">
          <w:rPr>
            <w:i/>
          </w:rPr>
          <w:delText>Therefore,</w:delText>
        </w:r>
      </w:del>
      <w:ins w:id="707" w:author="Melissa Lucash" w:date="2014-10-14T16:08:00Z">
        <w:r w:rsidR="00CE4CA8">
          <w:rPr>
            <w:i/>
          </w:rPr>
          <w:t>In most landscapes,</w:t>
        </w:r>
      </w:ins>
      <w:r w:rsidR="00180918">
        <w:rPr>
          <w:i/>
        </w:rPr>
        <w:t xml:space="preserve"> the maximum decay rates should be higher in the </w:t>
      </w:r>
      <w:del w:id="708" w:author="Melissa Lucash" w:date="2014-10-14T16:08:00Z">
        <w:r w:rsidR="00180918" w:rsidDel="00CE4CA8">
          <w:rPr>
            <w:i/>
          </w:rPr>
          <w:delText xml:space="preserve">surficial </w:delText>
        </w:r>
      </w:del>
      <w:ins w:id="709" w:author="Melissa Lucash" w:date="2014-10-14T16:09:00Z">
        <w:r w:rsidR="00CE4CA8">
          <w:rPr>
            <w:i/>
          </w:rPr>
          <w:t>active</w:t>
        </w:r>
      </w:ins>
      <w:ins w:id="710" w:author="Melissa Lucash" w:date="2014-10-14T16:08:00Z">
        <w:r w:rsidR="00CE4CA8">
          <w:rPr>
            <w:i/>
          </w:rPr>
          <w:t xml:space="preserve"> </w:t>
        </w:r>
      </w:ins>
      <w:r w:rsidR="00180918">
        <w:rPr>
          <w:i/>
        </w:rPr>
        <w:t xml:space="preserve">than the </w:t>
      </w:r>
      <w:ins w:id="711" w:author="Melissa Lucash" w:date="2014-10-14T16:09:00Z">
        <w:r w:rsidR="00CE4CA8">
          <w:rPr>
            <w:i/>
          </w:rPr>
          <w:t>more passive</w:t>
        </w:r>
      </w:ins>
      <w:del w:id="712" w:author="Melissa Lucash" w:date="2014-10-14T16:09:00Z">
        <w:r w:rsidR="00180918" w:rsidDel="00CE4CA8">
          <w:rPr>
            <w:i/>
          </w:rPr>
          <w:delText>deeper</w:delText>
        </w:r>
      </w:del>
      <w:r w:rsidR="00180918">
        <w:rPr>
          <w:i/>
        </w:rPr>
        <w:t xml:space="preserve"> pools (i.e. </w:t>
      </w:r>
      <w:r w:rsidR="00180918" w:rsidRPr="008B3BBC">
        <w:rPr>
          <w:i/>
          <w:sz w:val="22"/>
        </w:rPr>
        <w:t>DecayRateSurf&gt;DecayRateSOM1&gt; DecayRateSOM2&gt;DecayRateSOM3)</w:t>
      </w:r>
      <w:r w:rsidR="00180918">
        <w:rPr>
          <w:i/>
        </w:rPr>
        <w:t xml:space="preserve">. Also, </w:t>
      </w:r>
      <w:r w:rsidRPr="00095D4A">
        <w:rPr>
          <w:i/>
        </w:rPr>
        <w:t xml:space="preserve">the </w:t>
      </w:r>
      <w:r w:rsidR="00180918">
        <w:rPr>
          <w:i/>
        </w:rPr>
        <w:t xml:space="preserve">total amount of C in </w:t>
      </w:r>
      <w:r w:rsidRPr="00095D4A">
        <w:rPr>
          <w:i/>
        </w:rPr>
        <w:t xml:space="preserve">soil should slowly increase over time in the absence of disturbance.  </w:t>
      </w:r>
    </w:p>
    <w:p w14:paraId="114091AE" w14:textId="77777777" w:rsidR="004B108E" w:rsidRPr="004D1913" w:rsidRDefault="007F6FBF" w:rsidP="006F6491">
      <w:pPr>
        <w:pStyle w:val="Heading3"/>
        <w:tabs>
          <w:tab w:val="clear" w:pos="3870"/>
        </w:tabs>
        <w:ind w:left="1170" w:hanging="1170"/>
      </w:pPr>
      <w:bookmarkStart w:id="713" w:name="_Toc387757092"/>
      <w:r>
        <w:t>N volatilization and Denitrification</w:t>
      </w:r>
      <w:bookmarkEnd w:id="713"/>
    </w:p>
    <w:p w14:paraId="75217063" w14:textId="77777777" w:rsidR="004B108E" w:rsidRDefault="00095D4A" w:rsidP="004D1913">
      <w:pPr>
        <w:pStyle w:val="textbody"/>
      </w:pPr>
      <w:r>
        <w:t xml:space="preserve">The fraction of mineral N lost through </w:t>
      </w:r>
      <w:r w:rsidR="007F6FBF">
        <w:t xml:space="preserve">ammonia volatilization and </w:t>
      </w:r>
      <w:r w:rsidR="004B108E">
        <w:t>d</w:t>
      </w:r>
      <w:r w:rsidR="00E96A96">
        <w:t>enitrification</w:t>
      </w:r>
      <w:r>
        <w:t xml:space="preserve"> </w:t>
      </w:r>
      <w:r w:rsidRPr="00095D4A">
        <w:rPr>
          <w:b/>
        </w:rPr>
        <w:t>per month</w:t>
      </w:r>
      <w:r>
        <w:t xml:space="preserve">.  This fraction is </w:t>
      </w:r>
      <w:r w:rsidR="009D0C5B">
        <w:t>not fire</w:t>
      </w:r>
      <w:ins w:id="714" w:author="Melissa Lucash" w:date="2014-10-14T16:09:00Z">
        <w:r w:rsidR="00237C36">
          <w:t>-</w:t>
        </w:r>
      </w:ins>
      <w:del w:id="715" w:author="Melissa Lucash" w:date="2014-10-14T16:09:00Z">
        <w:r w:rsidR="009D0C5B" w:rsidDel="00237C36">
          <w:delText xml:space="preserve"> </w:delText>
        </w:r>
      </w:del>
      <w:r w:rsidR="009D0C5B">
        <w:t>related</w:t>
      </w:r>
      <w:r>
        <w:t>; fire</w:t>
      </w:r>
      <w:ins w:id="716" w:author="Melissa Lucash" w:date="2014-10-14T16:09:00Z">
        <w:r w:rsidR="00237C36">
          <w:t>-</w:t>
        </w:r>
      </w:ins>
      <w:del w:id="717" w:author="Melissa Lucash" w:date="2014-10-14T16:09:00Z">
        <w:r w:rsidDel="00237C36">
          <w:delText xml:space="preserve"> </w:delText>
        </w:r>
      </w:del>
      <w:r>
        <w:t xml:space="preserve">related volatilization is modeled </w:t>
      </w:r>
      <w:r w:rsidR="007F6FBF">
        <w:t>separately</w:t>
      </w:r>
      <w:r w:rsidR="009D0C5B">
        <w:t>)</w:t>
      </w:r>
      <w:r w:rsidR="004B108E">
        <w:t>.</w:t>
      </w:r>
      <w:r>
        <w:t xml:space="preserve">  Units: dimensionless.</w:t>
      </w:r>
    </w:p>
    <w:p w14:paraId="1EE17E4D" w14:textId="77777777" w:rsidR="00095D4A" w:rsidRPr="00C63F5E" w:rsidRDefault="00095D4A" w:rsidP="004D1913">
      <w:pPr>
        <w:pStyle w:val="textbody"/>
      </w:pPr>
      <w:r w:rsidRPr="00095D4A">
        <w:rPr>
          <w:b/>
        </w:rPr>
        <w:t>User Tip:</w:t>
      </w:r>
      <w:r>
        <w:t xml:space="preserve"> </w:t>
      </w:r>
      <w:r w:rsidRPr="00095D4A">
        <w:rPr>
          <w:i/>
        </w:rPr>
        <w:t>This parameter should be adjusted so that Nvol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14:paraId="4BB71F06" w14:textId="77777777" w:rsidR="00364811" w:rsidRDefault="00364811" w:rsidP="006F6491">
      <w:pPr>
        <w:pStyle w:val="Heading2"/>
        <w:tabs>
          <w:tab w:val="clear" w:pos="1836"/>
        </w:tabs>
        <w:ind w:left="1170" w:hanging="1170"/>
      </w:pPr>
      <w:bookmarkStart w:id="718" w:name="_Toc387757093"/>
      <w:r>
        <w:t>Fire Reduction Parameters</w:t>
      </w:r>
      <w:bookmarkEnd w:id="718"/>
    </w:p>
    <w:p w14:paraId="4B2DF4DB" w14:textId="77777777" w:rsidR="00364811" w:rsidRDefault="00364811" w:rsidP="00364811">
      <w:pPr>
        <w:pStyle w:val="textbody"/>
      </w:pPr>
      <w:r>
        <w:t xml:space="preserve">The </w:t>
      </w:r>
      <w:r w:rsidRPr="00364811">
        <w:rPr>
          <w:rFonts w:ascii="Courier New" w:hAnsi="Courier New" w:cs="Courier New"/>
        </w:rPr>
        <w:t>FireReductionParameters</w:t>
      </w:r>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3D1760EE" w14:textId="77777777" w:rsidR="00F337F0" w:rsidRDefault="00F337F0" w:rsidP="00364811">
      <w:pPr>
        <w:pStyle w:val="textbody"/>
      </w:pPr>
      <w:r w:rsidRPr="008B3BBC">
        <w:rPr>
          <w:b/>
        </w:rPr>
        <w:t>Note</w:t>
      </w:r>
      <w:r>
        <w:t>: This table is needed even if fire extensions are not being used.</w:t>
      </w:r>
    </w:p>
    <w:p w14:paraId="44EE6F77" w14:textId="77777777" w:rsidR="00364811" w:rsidRDefault="00364811" w:rsidP="006F6491">
      <w:pPr>
        <w:pStyle w:val="Heading3"/>
        <w:tabs>
          <w:tab w:val="clear" w:pos="3870"/>
        </w:tabs>
        <w:ind w:left="1170" w:hanging="1170"/>
      </w:pPr>
      <w:bookmarkStart w:id="719" w:name="_Toc387757094"/>
      <w:r>
        <w:t>Fire Severity</w:t>
      </w:r>
      <w:bookmarkEnd w:id="719"/>
    </w:p>
    <w:p w14:paraId="0A36FC61" w14:textId="77777777" w:rsidR="00364811" w:rsidRPr="00364811" w:rsidRDefault="00364811" w:rsidP="00364811">
      <w:pPr>
        <w:pStyle w:val="textbody"/>
      </w:pPr>
      <w:r>
        <w:t>The first column is fire severity, classes 1 – 5.  Severity should be listed in ascending order.</w:t>
      </w:r>
    </w:p>
    <w:p w14:paraId="7A7CC809" w14:textId="77777777" w:rsidR="00364811" w:rsidRDefault="00364811" w:rsidP="006F6491">
      <w:pPr>
        <w:pStyle w:val="Heading3"/>
        <w:tabs>
          <w:tab w:val="clear" w:pos="3870"/>
        </w:tabs>
        <w:ind w:left="1170" w:hanging="1170"/>
      </w:pPr>
      <w:bookmarkStart w:id="720" w:name="_Toc387757095"/>
      <w:r>
        <w:lastRenderedPageBreak/>
        <w:t>Wood Reduction</w:t>
      </w:r>
      <w:bookmarkEnd w:id="720"/>
    </w:p>
    <w:p w14:paraId="20130752"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150C869F" w14:textId="77777777" w:rsidR="00364811" w:rsidRDefault="00364811" w:rsidP="006F6491">
      <w:pPr>
        <w:pStyle w:val="Heading3"/>
        <w:tabs>
          <w:tab w:val="clear" w:pos="3870"/>
        </w:tabs>
        <w:ind w:left="1170" w:hanging="1170"/>
      </w:pPr>
      <w:bookmarkStart w:id="721" w:name="_Toc387757096"/>
      <w:r>
        <w:t>Litter Reduction</w:t>
      </w:r>
      <w:bookmarkEnd w:id="721"/>
    </w:p>
    <w:p w14:paraId="1C952D39" w14:textId="77777777" w:rsidR="00364811" w:rsidRDefault="00364811" w:rsidP="00364811">
      <w:pPr>
        <w:pStyle w:val="textbody"/>
      </w:pPr>
      <w:r>
        <w:t>The third column is the proportion (0.0 – 1.0) of dead litter biomass that is volatilized.  The proportion will be applied to both C and N components.</w:t>
      </w:r>
    </w:p>
    <w:p w14:paraId="21F4A4AC" w14:textId="77777777" w:rsidR="00D60B52" w:rsidRDefault="00D60B52" w:rsidP="006F6491">
      <w:pPr>
        <w:pStyle w:val="Heading2"/>
        <w:tabs>
          <w:tab w:val="clear" w:pos="1836"/>
        </w:tabs>
        <w:ind w:left="1170" w:hanging="1170"/>
      </w:pPr>
      <w:bookmarkStart w:id="722" w:name="_Toc387757097"/>
      <w:r>
        <w:t>Harvest Reduction Parameters</w:t>
      </w:r>
      <w:bookmarkEnd w:id="722"/>
    </w:p>
    <w:p w14:paraId="415E2078" w14:textId="77777777" w:rsidR="00DA75D8" w:rsidRDefault="00D60B52" w:rsidP="0067611E">
      <w:pPr>
        <w:pStyle w:val="textbody"/>
      </w:pPr>
      <w:r>
        <w:t xml:space="preserve">The </w:t>
      </w:r>
      <w:r w:rsidR="008F09BF" w:rsidRPr="008F09BF">
        <w:rPr>
          <w:b/>
        </w:rPr>
        <w:t>optional</w:t>
      </w:r>
      <w:r w:rsidR="008F09BF">
        <w:t xml:space="preserve"> </w:t>
      </w:r>
      <w:r>
        <w:rPr>
          <w:rFonts w:ascii="Courier New" w:hAnsi="Courier New" w:cs="Courier New"/>
        </w:rPr>
        <w:t>Harvest</w:t>
      </w:r>
      <w:r w:rsidRPr="00364811">
        <w:rPr>
          <w:rFonts w:ascii="Courier New" w:hAnsi="Courier New" w:cs="Courier New"/>
        </w:rPr>
        <w:t>ReductionParameters</w:t>
      </w:r>
      <w:r>
        <w:t xml:space="preserve"> table allows users to specify how much dead wood and litter will be removed as a function of harvest activity.  The reduction of wood and litter will occur </w:t>
      </w:r>
      <w:r w:rsidRPr="00364811">
        <w:rPr>
          <w:b/>
        </w:rPr>
        <w:t>after</w:t>
      </w:r>
      <w:r>
        <w:t xml:space="preserve"> harvest induced mortality of cohorts.  After a harvest event kills a cohort, </w:t>
      </w:r>
      <w:r w:rsidR="00DA75D8">
        <w:t>the dead biomass is removed from the forest.</w:t>
      </w:r>
      <w:r w:rsidR="00A24032">
        <w:t xml:space="preserve">  </w:t>
      </w:r>
      <w:r w:rsidR="00A24032" w:rsidRPr="00A24032">
        <w:rPr>
          <w:b/>
        </w:rPr>
        <w:t>If this table is not used, the harvested cohorts will follow the parameters in the age-only-disturbance file</w:t>
      </w:r>
      <w:r w:rsidR="00A24032">
        <w:rPr>
          <w:b/>
        </w:rPr>
        <w:t xml:space="preserve"> (see below)</w:t>
      </w:r>
      <w:r w:rsidR="00A24032" w:rsidRPr="00A24032">
        <w:rPr>
          <w:b/>
        </w:rPr>
        <w:t>.</w:t>
      </w:r>
      <w:r w:rsidR="00A24032">
        <w:t xml:space="preserve">  </w:t>
      </w:r>
      <w:r w:rsidR="00A24032" w:rsidRPr="00A24032">
        <w:rPr>
          <w:i/>
        </w:rPr>
        <w:t>If the table is used be sure to remove harvesting from the age-only-disturbance file.</w:t>
      </w:r>
    </w:p>
    <w:p w14:paraId="53106818" w14:textId="77777777" w:rsidR="00D60B52" w:rsidRDefault="00D60B52" w:rsidP="006F6491">
      <w:pPr>
        <w:pStyle w:val="Heading3"/>
        <w:tabs>
          <w:tab w:val="clear" w:pos="3870"/>
        </w:tabs>
        <w:ind w:left="1170" w:hanging="1170"/>
      </w:pPr>
      <w:bookmarkStart w:id="723" w:name="_Toc387757098"/>
      <w:r>
        <w:t>Prescription Name</w:t>
      </w:r>
      <w:bookmarkEnd w:id="723"/>
    </w:p>
    <w:p w14:paraId="37764C04" w14:textId="77777777" w:rsidR="00D60B52" w:rsidRPr="00364811" w:rsidRDefault="00D60B52" w:rsidP="00D60B52">
      <w:pPr>
        <w:pStyle w:val="textbody"/>
      </w:pPr>
      <w:r>
        <w:t>The first column is prescription</w:t>
      </w:r>
      <w:r w:rsidR="003252F7">
        <w:t xml:space="preserve"> name.  Each prescription name must be identical to the prescription names in the Leaf Biomass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Leaf Biomass Harvest input file</w:t>
      </w:r>
      <w:r>
        <w:t>.</w:t>
      </w:r>
      <w:r w:rsidR="0067611E">
        <w:t xml:space="preserve">  </w:t>
      </w:r>
    </w:p>
    <w:p w14:paraId="504F137D" w14:textId="77777777" w:rsidR="00D60B52" w:rsidRDefault="00D60B52" w:rsidP="006F6491">
      <w:pPr>
        <w:pStyle w:val="Heading3"/>
        <w:tabs>
          <w:tab w:val="clear" w:pos="3870"/>
        </w:tabs>
        <w:ind w:left="1170" w:hanging="1170"/>
      </w:pPr>
      <w:bookmarkStart w:id="724" w:name="_Toc387757099"/>
      <w:r>
        <w:t>Wood Reduction</w:t>
      </w:r>
      <w:bookmarkEnd w:id="724"/>
    </w:p>
    <w:p w14:paraId="04AB7AAE" w14:textId="77777777"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14:paraId="418E17A3" w14:textId="77777777" w:rsidR="00D60B52" w:rsidRDefault="00D60B52" w:rsidP="006F6491">
      <w:pPr>
        <w:pStyle w:val="Heading3"/>
        <w:tabs>
          <w:tab w:val="clear" w:pos="3870"/>
        </w:tabs>
        <w:ind w:left="1170" w:hanging="1170"/>
      </w:pPr>
      <w:bookmarkStart w:id="725" w:name="_Toc387757100"/>
      <w:r>
        <w:t>Litter Reduction</w:t>
      </w:r>
      <w:bookmarkEnd w:id="725"/>
    </w:p>
    <w:p w14:paraId="032DAB6D" w14:textId="77777777"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14:paraId="0A161498" w14:textId="77777777" w:rsidR="00DA34CE" w:rsidRDefault="00DA34CE" w:rsidP="006F6491">
      <w:pPr>
        <w:pStyle w:val="Heading2"/>
        <w:tabs>
          <w:tab w:val="clear" w:pos="1836"/>
        </w:tabs>
        <w:ind w:left="1170" w:hanging="1170"/>
      </w:pPr>
      <w:bookmarkStart w:id="726" w:name="_Toc387757101"/>
      <w:r>
        <w:t>Ecoregion-dependent Species Parameters</w:t>
      </w:r>
      <w:bookmarkEnd w:id="548"/>
      <w:bookmarkEnd w:id="726"/>
    </w:p>
    <w:p w14:paraId="0C20D434" w14:textId="77777777" w:rsidR="00DA34CE" w:rsidDel="00237C36" w:rsidRDefault="007172E2">
      <w:pPr>
        <w:pStyle w:val="textbody"/>
        <w:rPr>
          <w:del w:id="727" w:author="Melissa Lucash" w:date="2014-10-14T16:12:00Z"/>
        </w:rPr>
      </w:pPr>
      <w:r>
        <w:t xml:space="preserve">The </w:t>
      </w:r>
      <w:r w:rsidR="00FB351B">
        <w:t xml:space="preserve">Century Succession </w:t>
      </w:r>
      <w:r w:rsidR="00DA34CE">
        <w:t xml:space="preserve">extension uses </w:t>
      </w:r>
      <w:r w:rsidR="0005778A">
        <w:t xml:space="preserve">some </w:t>
      </w:r>
      <w:r w:rsidR="00DA34CE">
        <w:t xml:space="preserve">species parameters that vary </w:t>
      </w:r>
      <w:r>
        <w:t>by ecoregion</w:t>
      </w:r>
      <w:del w:id="728" w:author="Melissa Lucash" w:date="2014-10-14T16:12:00Z">
        <w:r w:rsidR="00DA34CE" w:rsidDel="00237C36">
          <w:delText>:</w:delText>
        </w:r>
      </w:del>
    </w:p>
    <w:p w14:paraId="62799636" w14:textId="77777777" w:rsidR="00DA34CE" w:rsidDel="00237C36" w:rsidRDefault="00D3296C">
      <w:pPr>
        <w:pStyle w:val="textbody"/>
        <w:rPr>
          <w:del w:id="729" w:author="Melissa Lucash" w:date="2014-10-14T16:12:00Z"/>
        </w:rPr>
        <w:pPrChange w:id="730" w:author="Melissa Lucash" w:date="2014-10-14T16:12:00Z">
          <w:pPr>
            <w:pStyle w:val="textbody"/>
            <w:numPr>
              <w:numId w:val="2"/>
            </w:numPr>
            <w:tabs>
              <w:tab w:val="num" w:pos="1512"/>
              <w:tab w:val="num" w:pos="1872"/>
            </w:tabs>
            <w:ind w:left="1872" w:hanging="360"/>
          </w:pPr>
        </w:pPrChange>
      </w:pPr>
      <w:del w:id="731" w:author="Melissa Lucash" w:date="2014-10-14T16:12:00Z">
        <w:r w:rsidDel="00237C36">
          <w:delText>M</w:delText>
        </w:r>
        <w:r w:rsidR="00DA34CE" w:rsidDel="00237C36">
          <w:delText xml:space="preserve">aximum </w:delText>
        </w:r>
        <w:r w:rsidR="00FB351B" w:rsidDel="00237C36">
          <w:delText xml:space="preserve">monthly </w:delText>
        </w:r>
        <w:r w:rsidR="00AD0A48" w:rsidDel="00237C36">
          <w:delText>aboveground net primary production</w:delText>
        </w:r>
        <w:r w:rsidR="00463418" w:rsidDel="00237C36">
          <w:delText xml:space="preserve"> (ANPP</w:delText>
        </w:r>
        <w:r w:rsidR="006C2A14" w:rsidDel="00237C36">
          <w:delText xml:space="preserve">). </w:delText>
        </w:r>
      </w:del>
      <w:del w:id="732" w:author="Melissa Lucash" w:date="2014-10-14T16:11:00Z">
        <w:r w:rsidR="006C2A14" w:rsidDel="00237C36">
          <w:delText>Note t</w:delText>
        </w:r>
      </w:del>
      <w:del w:id="733" w:author="Melissa Lucash" w:date="2014-10-14T16:12:00Z">
        <w:r w:rsidR="006C2A14" w:rsidRPr="00237C36" w:rsidDel="00237C36">
          <w:rPr>
            <w:b/>
            <w:rPrChange w:id="734" w:author="Melissa Lucash" w:date="2014-10-14T16:11:00Z">
              <w:rPr/>
            </w:rPrChange>
          </w:rPr>
          <w:delText>his parameter is in units of biomass</w:delText>
        </w:r>
        <w:r w:rsidR="006C2A14" w:rsidDel="00237C36">
          <w:delText xml:space="preserve">, not carbon (C).  </w:delText>
        </w:r>
        <w:r w:rsidR="004C049D" w:rsidDel="00237C36">
          <w:delText>C</w:delText>
        </w:r>
        <w:r w:rsidR="006C2A14" w:rsidDel="00237C36">
          <w:delText xml:space="preserve"> generally comprises roughly 50% of biomass.</w:delText>
        </w:r>
      </w:del>
    </w:p>
    <w:p w14:paraId="6D848390" w14:textId="77777777" w:rsidR="00DA34CE" w:rsidRDefault="00D3296C">
      <w:pPr>
        <w:pStyle w:val="textbody"/>
        <w:pPrChange w:id="735" w:author="Melissa Lucash" w:date="2014-10-14T16:12:00Z">
          <w:pPr>
            <w:pStyle w:val="textbody"/>
            <w:numPr>
              <w:numId w:val="2"/>
            </w:numPr>
            <w:tabs>
              <w:tab w:val="num" w:pos="1512"/>
              <w:tab w:val="num" w:pos="1872"/>
            </w:tabs>
            <w:ind w:left="1872" w:hanging="360"/>
          </w:pPr>
        </w:pPrChange>
      </w:pPr>
      <w:del w:id="736" w:author="Melissa Lucash" w:date="2014-10-14T16:12:00Z">
        <w:r w:rsidDel="00237C36">
          <w:delText>M</w:delText>
        </w:r>
        <w:r w:rsidR="00463418" w:rsidDel="00237C36">
          <w:delText>aximum above</w:delText>
        </w:r>
      </w:del>
      <w:del w:id="737" w:author="Melissa Lucash" w:date="2014-10-14T16:11:00Z">
        <w:r w:rsidR="00463418" w:rsidDel="00237C36">
          <w:delText xml:space="preserve"> </w:delText>
        </w:r>
      </w:del>
      <w:del w:id="738" w:author="Melissa Lucash" w:date="2014-10-14T16:12:00Z">
        <w:r w:rsidR="00463418" w:rsidDel="00237C36">
          <w:delText>ground biomass (AGB)</w:delText>
        </w:r>
      </w:del>
      <w:del w:id="739" w:author="Melissa Lucash" w:date="2014-10-14T16:11:00Z">
        <w:r w:rsidR="00DA34CE" w:rsidDel="00237C36">
          <w:delText>.</w:delText>
        </w:r>
      </w:del>
      <w:del w:id="740" w:author="Melissa Lucash" w:date="2014-10-14T16:12:00Z">
        <w:r w:rsidR="006C2A14" w:rsidRPr="006C2A14" w:rsidDel="00237C36">
          <w:delText xml:space="preserve"> </w:delText>
        </w:r>
      </w:del>
      <w:del w:id="741" w:author="Melissa Lucash" w:date="2014-10-14T16:11:00Z">
        <w:r w:rsidR="006C2A14" w:rsidDel="00237C36">
          <w:delText xml:space="preserve">Note this parameter is </w:delText>
        </w:r>
      </w:del>
      <w:del w:id="742" w:author="Melissa Lucash" w:date="2014-10-14T16:12:00Z">
        <w:r w:rsidR="006C2A14" w:rsidDel="00237C36">
          <w:delText xml:space="preserve">in </w:delText>
        </w:r>
        <w:r w:rsidR="006C2A14" w:rsidRPr="00237C36" w:rsidDel="00237C36">
          <w:rPr>
            <w:b/>
            <w:rPrChange w:id="743" w:author="Melissa Lucash" w:date="2014-10-14T16:12:00Z">
              <w:rPr/>
            </w:rPrChange>
          </w:rPr>
          <w:delText>units of biomass</w:delText>
        </w:r>
        <w:r w:rsidR="006C2A14" w:rsidDel="00237C36">
          <w:delText xml:space="preserve">, not carbon (C).  </w:delText>
        </w:r>
        <w:r w:rsidR="004C049D" w:rsidDel="00237C36">
          <w:delText>C</w:delText>
        </w:r>
        <w:r w:rsidR="006C2A14" w:rsidDel="00237C36">
          <w:delText xml:space="preserve"> generally comprises roughly 50% of biomass.</w:delText>
        </w:r>
      </w:del>
      <w:ins w:id="744" w:author="Melissa Lucash" w:date="2014-10-14T16:12:00Z">
        <w:r w:rsidR="00237C36">
          <w:t>.</w:t>
        </w:r>
      </w:ins>
    </w:p>
    <w:p w14:paraId="0FB81E7B" w14:textId="77777777" w:rsidR="00DA34CE" w:rsidRDefault="00DA34CE" w:rsidP="00DA34CE">
      <w:pPr>
        <w:pStyle w:val="textbody"/>
      </w:pPr>
      <w:r>
        <w:lastRenderedPageBreak/>
        <w:t>Each parameter has its own table.</w:t>
      </w:r>
    </w:p>
    <w:p w14:paraId="25760F34" w14:textId="77777777" w:rsidR="00DA34CE" w:rsidRDefault="00DA34CE" w:rsidP="006F6491">
      <w:pPr>
        <w:pStyle w:val="Heading3"/>
        <w:tabs>
          <w:tab w:val="clear" w:pos="3870"/>
        </w:tabs>
        <w:ind w:left="1170" w:hanging="1170"/>
      </w:pPr>
      <w:bookmarkStart w:id="745" w:name="_Toc112490879"/>
      <w:bookmarkStart w:id="746" w:name="_Toc387757102"/>
      <w:r>
        <w:t>First Row – Ecoregions</w:t>
      </w:r>
      <w:bookmarkEnd w:id="745"/>
      <w:bookmarkEnd w:id="746"/>
    </w:p>
    <w:p w14:paraId="3D321269" w14:textId="77777777" w:rsidR="00DA34CE" w:rsidRDefault="00DA34CE" w:rsidP="00DA34CE">
      <w:pPr>
        <w:pStyle w:val="textbody"/>
      </w:pPr>
      <w:r>
        <w:t xml:space="preserve">The first row in a table is a list of one or more active ecoregions defined in the ecoregions input file (see chapter 6 in the </w:t>
      </w:r>
      <w:r w:rsidR="0030267A">
        <w:rPr>
          <w:i/>
          <w:iCs/>
        </w:rPr>
        <w:t>LANDIS</w:t>
      </w:r>
      <w:r w:rsidR="0030267A">
        <w:rPr>
          <w:i/>
          <w:iCs/>
        </w:rPr>
        <w:noBreakHyphen/>
        <w:t>II Model User Guide</w:t>
      </w:r>
      <w:r>
        <w:t>).  The ecoregions can appear in any order; they do not need to appear in the same order as in the ecoregions input file.</w:t>
      </w:r>
    </w:p>
    <w:p w14:paraId="44F91BCA" w14:textId="77777777" w:rsidR="00DA34CE" w:rsidRDefault="00DA34CE" w:rsidP="00DA34CE">
      <w:pPr>
        <w:pStyle w:val="textbody"/>
      </w:pPr>
      <w:r>
        <w:t xml:space="preserve">Every active ecoregion that is not in a table’s first row will </w:t>
      </w:r>
      <w:r w:rsidR="007172E2">
        <w:t>have default</w:t>
      </w:r>
      <w:r>
        <w:t xml:space="preserve"> parameter values assigned to all the </w:t>
      </w:r>
      <w:r w:rsidRPr="00297CB7">
        <w:t>species</w:t>
      </w:r>
      <w:r w:rsidR="0005778A" w:rsidRPr="00297CB7">
        <w:t xml:space="preserve"> (given below)</w:t>
      </w:r>
      <w:r w:rsidRPr="00297CB7">
        <w:t>.</w:t>
      </w:r>
      <w:r>
        <w:t xml:space="preserve">  The sections below which describe the individual parameter tables also specify the default value for each table.</w:t>
      </w:r>
    </w:p>
    <w:p w14:paraId="23ABDF77" w14:textId="77777777" w:rsidR="00DA34CE" w:rsidRDefault="00DA34CE" w:rsidP="006F6491">
      <w:pPr>
        <w:pStyle w:val="Heading3"/>
        <w:tabs>
          <w:tab w:val="clear" w:pos="3870"/>
        </w:tabs>
        <w:ind w:left="1170" w:hanging="1170"/>
      </w:pPr>
      <w:bookmarkStart w:id="747" w:name="_Toc112490880"/>
      <w:bookmarkStart w:id="748" w:name="_Toc387757103"/>
      <w:r>
        <w:t>Other Rows – Species Parameters</w:t>
      </w:r>
      <w:bookmarkEnd w:id="747"/>
      <w:bookmarkEnd w:id="748"/>
    </w:p>
    <w:p w14:paraId="13A88BDC" w14:textId="77777777" w:rsidR="00DA34CE" w:rsidRDefault="00DA34CE" w:rsidP="00DA34CE">
      <w:pPr>
        <w:pStyle w:val="textbody"/>
      </w:pPr>
      <w:r>
        <w:t>All other rows in a table after the initial row contain species parameter values.  Each row contains the parameter values for one species.  The species name comes first, followed by one or more parameter values.  The name and values are separated by whitespace.  There must be one parameter value for each of the ecoregions listed in the table’s first row.</w:t>
      </w:r>
    </w:p>
    <w:p w14:paraId="440A302B" w14:textId="77777777" w:rsidR="00DA34CE" w:rsidRDefault="00DA34CE" w:rsidP="00DA34CE">
      <w:pPr>
        <w:pStyle w:val="textbody"/>
      </w:pPr>
      <w:r>
        <w:t xml:space="preserve">The species can be listed in any order in a table.  </w:t>
      </w:r>
      <w:r w:rsidR="007172E2">
        <w:t>A species can be omitted.</w:t>
      </w:r>
      <w:r>
        <w:t xml:space="preserve"> </w:t>
      </w:r>
      <w:r w:rsidR="007172E2">
        <w:t>If so</w:t>
      </w:r>
      <w:r>
        <w:t>, it will be assigned the default parameter value for all active ecoregions.</w:t>
      </w:r>
    </w:p>
    <w:p w14:paraId="55E6B2C4" w14:textId="77777777" w:rsidR="00DA34CE" w:rsidRDefault="00DA34CE" w:rsidP="006F6491">
      <w:pPr>
        <w:pStyle w:val="Heading3"/>
        <w:tabs>
          <w:tab w:val="clear" w:pos="3870"/>
        </w:tabs>
        <w:ind w:left="1170" w:hanging="1170"/>
      </w:pPr>
      <w:bookmarkStart w:id="749" w:name="_Toc107735771"/>
      <w:bookmarkStart w:id="750" w:name="_Toc112490882"/>
      <w:bookmarkStart w:id="751" w:name="_Ref140207866"/>
      <w:bookmarkStart w:id="752" w:name="_Toc387757104"/>
      <w:bookmarkEnd w:id="549"/>
      <w:r>
        <w:t>Maximum</w:t>
      </w:r>
      <w:bookmarkEnd w:id="749"/>
      <w:r w:rsidR="00FB351B">
        <w:t>Monthly</w:t>
      </w:r>
      <w:r w:rsidR="00AD0A48">
        <w:t>ANPP</w:t>
      </w:r>
      <w:r>
        <w:t xml:space="preserve"> Table</w:t>
      </w:r>
      <w:bookmarkEnd w:id="750"/>
      <w:bookmarkEnd w:id="751"/>
      <w:bookmarkEnd w:id="752"/>
    </w:p>
    <w:p w14:paraId="0E64FE8B" w14:textId="77777777" w:rsidR="00090526" w:rsidRDefault="00DA34CE" w:rsidP="00090526">
      <w:pPr>
        <w:pStyle w:val="textbody"/>
      </w:pPr>
      <w:r>
        <w:t xml:space="preserve">This parameter is the </w:t>
      </w:r>
      <w:ins w:id="753" w:author="Melissa Lucash" w:date="2014-10-14T16:13:00Z">
        <w:r w:rsidR="00237C36">
          <w:t xml:space="preserve">theoretical </w:t>
        </w:r>
      </w:ins>
      <w:del w:id="754" w:author="Melissa Lucash" w:date="2014-10-14T16:13:00Z">
        <w:r w:rsidDel="00237C36">
          <w:delText xml:space="preserve">maximum </w:delText>
        </w:r>
      </w:del>
      <w:ins w:id="755" w:author="Melissa Lucash" w:date="2014-10-14T16:13:00Z">
        <w:r w:rsidR="00237C36">
          <w:t>monthly</w:t>
        </w:r>
      </w:ins>
      <w:del w:id="756" w:author="Melissa Lucash" w:date="2014-10-14T16:13:00Z">
        <w:r w:rsidR="007172E2" w:rsidDel="00237C36">
          <w:delText>possible</w:delText>
        </w:r>
      </w:del>
      <w:r w:rsidR="007172E2">
        <w:t xml:space="preserve"> </w:t>
      </w:r>
      <w:ins w:id="757" w:author="Melissa Lucash" w:date="2014-10-14T16:13:00Z">
        <w:r w:rsidR="00237C36">
          <w:t xml:space="preserve">maximum </w:t>
        </w:r>
      </w:ins>
      <w:r w:rsidR="007172E2">
        <w:t>aboveground net primary productivity (ANPP</w:t>
      </w:r>
      <w:r w:rsidR="00AD0A48">
        <w:t xml:space="preserve">) </w:t>
      </w:r>
      <w:ins w:id="758" w:author="Melissa Lucash" w:date="2014-10-14T16:13:00Z">
        <w:r w:rsidR="00237C36">
          <w:t xml:space="preserve">of </w:t>
        </w:r>
      </w:ins>
      <w:del w:id="759" w:author="Melissa Lucash" w:date="2014-10-14T16:13:00Z">
        <w:r w:rsidR="00AD0A48" w:rsidDel="00237C36">
          <w:delText xml:space="preserve">for </w:delText>
        </w:r>
      </w:del>
      <w:r w:rsidR="00354162">
        <w:t xml:space="preserve">each </w:t>
      </w:r>
      <w:ins w:id="760" w:author="Melissa Lucash" w:date="2014-10-14T16:13:00Z">
        <w:r w:rsidR="00237C36">
          <w:t xml:space="preserve">species </w:t>
        </w:r>
      </w:ins>
      <w:r w:rsidR="00354162">
        <w:t xml:space="preserve">cohort </w:t>
      </w:r>
      <w:del w:id="761" w:author="Melissa Lucash" w:date="2014-10-14T16:14:00Z">
        <w:r w:rsidR="00354162" w:rsidDel="00237C36">
          <w:delText xml:space="preserve">of each </w:delText>
        </w:r>
        <w:r w:rsidR="00AD0A48" w:rsidDel="00237C36">
          <w:delText>species</w:delText>
        </w:r>
        <w:r w:rsidR="007172E2" w:rsidDel="00237C36">
          <w:delText xml:space="preserve"> </w:delText>
        </w:r>
      </w:del>
      <w:r w:rsidR="007172E2">
        <w:t xml:space="preserve">in the ecoregion.  </w:t>
      </w:r>
      <w:moveToRangeStart w:id="762" w:author="Melissa Lucash" w:date="2014-10-14T16:14:00Z" w:name="move401066585"/>
      <w:moveTo w:id="763" w:author="Melissa Lucash" w:date="2014-10-14T16:14:00Z">
        <w:r w:rsidR="00237C36" w:rsidRPr="00237C36">
          <w:rPr>
            <w:b/>
            <w:rPrChange w:id="764" w:author="Melissa Lucash" w:date="2014-10-14T16:14:00Z">
              <w:rPr/>
            </w:rPrChange>
          </w:rPr>
          <w:t>Units: g biomass m</w:t>
        </w:r>
        <w:r w:rsidR="00237C36" w:rsidRPr="00237C36">
          <w:rPr>
            <w:b/>
            <w:vertAlign w:val="superscript"/>
            <w:rPrChange w:id="765" w:author="Melissa Lucash" w:date="2014-10-14T16:14:00Z">
              <w:rPr>
                <w:vertAlign w:val="superscript"/>
              </w:rPr>
            </w:rPrChange>
          </w:rPr>
          <w:t>-2</w:t>
        </w:r>
        <w:r w:rsidR="00237C36" w:rsidRPr="00237C36">
          <w:rPr>
            <w:b/>
            <w:rPrChange w:id="766" w:author="Melissa Lucash" w:date="2014-10-14T16:14:00Z">
              <w:rPr/>
            </w:rPrChange>
          </w:rPr>
          <w:t xml:space="preserve"> month</w:t>
        </w:r>
        <w:r w:rsidR="00237C36" w:rsidRPr="00237C36">
          <w:rPr>
            <w:b/>
            <w:vertAlign w:val="superscript"/>
            <w:rPrChange w:id="767" w:author="Melissa Lucash" w:date="2014-10-14T16:14:00Z">
              <w:rPr>
                <w:vertAlign w:val="superscript"/>
              </w:rPr>
            </w:rPrChange>
          </w:rPr>
          <w:t>-1</w:t>
        </w:r>
        <w:r w:rsidR="00237C36" w:rsidRPr="00237C36">
          <w:rPr>
            <w:b/>
            <w:rPrChange w:id="768" w:author="Melissa Lucash" w:date="2014-10-14T16:14:00Z">
              <w:rPr/>
            </w:rPrChange>
          </w:rPr>
          <w:t>.</w:t>
        </w:r>
        <w:r w:rsidR="00237C36">
          <w:t xml:space="preserve">  </w:t>
        </w:r>
      </w:moveTo>
      <w:moveToRangeEnd w:id="762"/>
      <w:r w:rsidR="00F337F0">
        <w:t xml:space="preserve">The value is </w:t>
      </w:r>
      <w:del w:id="769" w:author="Melissa Lucash" w:date="2014-10-14T16:14:00Z">
        <w:r w:rsidR="00F337F0" w:rsidDel="00237C36">
          <w:delText xml:space="preserve">specified </w:delText>
        </w:r>
      </w:del>
      <w:ins w:id="770" w:author="Melissa Lucash" w:date="2014-10-14T16:14:00Z">
        <w:r w:rsidR="00237C36">
          <w:t xml:space="preserve">calculated </w:t>
        </w:r>
      </w:ins>
      <w:r w:rsidR="00F337F0">
        <w:t xml:space="preserve">as the ANPP in the month of the year with maximum growth (e.g., June).  </w:t>
      </w:r>
      <w:r w:rsidR="007172E2">
        <w:t>Value:  0</w:t>
      </w:r>
      <w:r>
        <w:t xml:space="preserve"> ≤ </w:t>
      </w:r>
      <w:r w:rsidR="00AD0A48">
        <w:t>integer</w:t>
      </w:r>
      <w:r>
        <w:t xml:space="preserve"> ≤ 10</w:t>
      </w:r>
      <w:r w:rsidR="00601BDD">
        <w:t>0</w:t>
      </w:r>
      <w:r>
        <w:t xml:space="preserve">,000.  </w:t>
      </w:r>
      <w:moveFromRangeStart w:id="771" w:author="Melissa Lucash" w:date="2014-10-14T16:14:00Z" w:name="move401066585"/>
      <w:moveFrom w:id="772" w:author="Melissa Lucash" w:date="2014-10-14T16:14:00Z">
        <w:r w:rsidDel="00237C36">
          <w:t xml:space="preserve">Units: g </w:t>
        </w:r>
        <w:r w:rsidR="004C049D" w:rsidDel="00237C36">
          <w:t xml:space="preserve">biomass </w:t>
        </w:r>
        <w:r w:rsidR="00FB351B" w:rsidDel="00237C36">
          <w:t>m</w:t>
        </w:r>
        <w:r w:rsidR="00D3296C" w:rsidRPr="00D3296C" w:rsidDel="00237C36">
          <w:rPr>
            <w:vertAlign w:val="superscript"/>
          </w:rPr>
          <w:t>-</w:t>
        </w:r>
        <w:r w:rsidR="00FB351B" w:rsidRPr="00D3296C" w:rsidDel="00237C36">
          <w:rPr>
            <w:vertAlign w:val="superscript"/>
          </w:rPr>
          <w:t>2</w:t>
        </w:r>
        <w:r w:rsidR="007172E2" w:rsidDel="00237C36">
          <w:t xml:space="preserve"> </w:t>
        </w:r>
        <w:r w:rsidR="00FB351B" w:rsidDel="00237C36">
          <w:t>month</w:t>
        </w:r>
        <w:r w:rsidR="00D3296C" w:rsidRPr="00D3296C" w:rsidDel="00237C36">
          <w:rPr>
            <w:vertAlign w:val="superscript"/>
          </w:rPr>
          <w:t>-1</w:t>
        </w:r>
        <w:r w:rsidR="007172E2" w:rsidDel="00237C36">
          <w:t xml:space="preserve">.  </w:t>
        </w:r>
      </w:moveFrom>
      <w:moveFromRangeEnd w:id="771"/>
      <w:del w:id="773" w:author="Melissa Lucash" w:date="2014-10-14T16:14:00Z">
        <w:r w:rsidR="00090526" w:rsidDel="00237C36">
          <w:delText>Default value: 0</w:delText>
        </w:r>
      </w:del>
    </w:p>
    <w:p w14:paraId="5385DF34" w14:textId="77777777" w:rsidR="005C3220" w:rsidRDefault="00F150AC" w:rsidP="006F6491">
      <w:pPr>
        <w:pStyle w:val="textbody"/>
        <w:rPr>
          <w:ins w:id="774" w:author="Melissa Lucash" w:date="2014-10-14T16:12:00Z"/>
        </w:rPr>
      </w:pPr>
      <w:r w:rsidRPr="008B3BBC">
        <w:rPr>
          <w:b/>
        </w:rPr>
        <w:t>Note</w:t>
      </w:r>
      <w:r w:rsidR="00090526" w:rsidRPr="008B3BBC">
        <w:rPr>
          <w:b/>
        </w:rPr>
        <w:t>:</w:t>
      </w:r>
      <w:r>
        <w:t xml:space="preserve"> </w:t>
      </w:r>
      <w:r w:rsidR="00090526">
        <w:t>T</w:t>
      </w:r>
      <w:r>
        <w:t>his parameter is in units of biomass but output from Landis-Century is in units of C</w:t>
      </w:r>
      <w:r w:rsidR="00090526">
        <w:t xml:space="preserve"> (</w:t>
      </w:r>
      <w:r>
        <w:t xml:space="preserve">C generally comprises roughly 50% of biomass.  </w:t>
      </w:r>
      <w:r w:rsidR="00090526">
        <w:t xml:space="preserve">Also, remember that this is the maximum monthly ANPP during </w:t>
      </w:r>
      <w:r w:rsidR="00F337F0">
        <w:t>peak</w:t>
      </w:r>
      <w:r w:rsidR="00090526">
        <w:t xml:space="preserve"> growing season, not the annual ANPP often reported in the literature.</w:t>
      </w:r>
      <w:bookmarkStart w:id="775" w:name="_Toc112490883"/>
      <w:bookmarkStart w:id="776" w:name="_Ref140207868"/>
    </w:p>
    <w:p w14:paraId="51D0BD62" w14:textId="77777777" w:rsidR="00237C36" w:rsidDel="00237C36" w:rsidRDefault="00237C36" w:rsidP="006F6491">
      <w:pPr>
        <w:pStyle w:val="textbody"/>
        <w:rPr>
          <w:del w:id="777" w:author="Melissa Lucash" w:date="2014-10-14T16:14:00Z"/>
        </w:rPr>
      </w:pPr>
    </w:p>
    <w:p w14:paraId="4FFE3D3B" w14:textId="77777777" w:rsidR="00DA34CE" w:rsidRDefault="008A2112" w:rsidP="006F6491">
      <w:pPr>
        <w:pStyle w:val="Heading3"/>
        <w:tabs>
          <w:tab w:val="clear" w:pos="3870"/>
        </w:tabs>
        <w:ind w:left="1170" w:hanging="1170"/>
      </w:pPr>
      <w:bookmarkStart w:id="778" w:name="_Toc387757105"/>
      <w:r>
        <w:t xml:space="preserve">MaximumBiomass </w:t>
      </w:r>
      <w:r w:rsidR="00DA34CE">
        <w:t>Table</w:t>
      </w:r>
      <w:bookmarkEnd w:id="775"/>
      <w:bookmarkEnd w:id="776"/>
      <w:bookmarkEnd w:id="778"/>
    </w:p>
    <w:p w14:paraId="677FD819" w14:textId="77777777" w:rsidR="007172E2" w:rsidRDefault="00DA34CE" w:rsidP="00DA34CE">
      <w:pPr>
        <w:pStyle w:val="textbody"/>
      </w:pPr>
      <w:r>
        <w:t>This parameter</w:t>
      </w:r>
      <w:r w:rsidR="008A2112">
        <w:t xml:space="preserve"> </w:t>
      </w:r>
      <w:r>
        <w:t xml:space="preserve">defines the </w:t>
      </w:r>
      <w:r w:rsidR="008A2112">
        <w:t xml:space="preserve">maximum allowable aboveground biomass (AGB) for the species in the ecoregion.  </w:t>
      </w:r>
      <w:moveToRangeStart w:id="779" w:author="Melissa Lucash" w:date="2014-10-14T16:15:00Z" w:name="move401066633"/>
      <w:moveTo w:id="780" w:author="Melissa Lucash" w:date="2014-10-14T16:15:00Z">
        <w:r w:rsidR="00237C36" w:rsidRPr="00237C36">
          <w:rPr>
            <w:b/>
            <w:rPrChange w:id="781" w:author="Melissa Lucash" w:date="2014-10-14T16:15:00Z">
              <w:rPr/>
            </w:rPrChange>
          </w:rPr>
          <w:t>Units: g biomass m</w:t>
        </w:r>
        <w:r w:rsidR="00237C36" w:rsidRPr="00237C36">
          <w:rPr>
            <w:b/>
            <w:vertAlign w:val="superscript"/>
            <w:rPrChange w:id="782" w:author="Melissa Lucash" w:date="2014-10-14T16:15:00Z">
              <w:rPr>
                <w:vertAlign w:val="superscript"/>
              </w:rPr>
            </w:rPrChange>
          </w:rPr>
          <w:t>-2</w:t>
        </w:r>
        <w:r w:rsidR="00237C36">
          <w:t xml:space="preserve">.  </w:t>
        </w:r>
      </w:moveTo>
      <w:moveToRangeEnd w:id="779"/>
      <w:r w:rsidR="008A2112">
        <w:t xml:space="preserve">Value:  0 ≤ integer. </w:t>
      </w:r>
      <w:moveFromRangeStart w:id="783" w:author="Melissa Lucash" w:date="2014-10-14T16:15:00Z" w:name="move401066633"/>
      <w:moveFrom w:id="784" w:author="Melissa Lucash" w:date="2014-10-14T16:15:00Z">
        <w:r w:rsidR="008A2112" w:rsidDel="00237C36">
          <w:t xml:space="preserve">Units: </w:t>
        </w:r>
        <w:r w:rsidR="0091347A" w:rsidDel="00237C36">
          <w:t>g</w:t>
        </w:r>
        <w:r w:rsidR="008A2112" w:rsidDel="00237C36">
          <w:t xml:space="preserve"> </w:t>
        </w:r>
        <w:r w:rsidR="00F150AC" w:rsidDel="00237C36">
          <w:t xml:space="preserve">biomass </w:t>
        </w:r>
        <w:r w:rsidR="0091347A" w:rsidDel="00237C36">
          <w:t>m</w:t>
        </w:r>
        <w:r w:rsidR="0091347A" w:rsidRPr="0091347A" w:rsidDel="00237C36">
          <w:rPr>
            <w:vertAlign w:val="superscript"/>
          </w:rPr>
          <w:t>-2</w:t>
        </w:r>
        <w:r w:rsidR="008A2112" w:rsidDel="00237C36">
          <w:t xml:space="preserve">.  </w:t>
        </w:r>
      </w:moveFrom>
      <w:moveFromRangeEnd w:id="783"/>
      <w:del w:id="785" w:author="Melissa Lucash" w:date="2014-10-14T16:15:00Z">
        <w:r w:rsidR="008A2112" w:rsidDel="00237C36">
          <w:delText>Default value: 0</w:delText>
        </w:r>
      </w:del>
    </w:p>
    <w:p w14:paraId="2E9224DA" w14:textId="77777777" w:rsidR="0030267A" w:rsidRDefault="00AD0A48" w:rsidP="006F6491">
      <w:pPr>
        <w:pStyle w:val="Heading2"/>
        <w:tabs>
          <w:tab w:val="clear" w:pos="1836"/>
        </w:tabs>
        <w:ind w:left="1170" w:hanging="1170"/>
      </w:pPr>
      <w:bookmarkStart w:id="786" w:name="_Ref140060996"/>
      <w:bookmarkStart w:id="787" w:name="_Toc387757106"/>
      <w:r>
        <w:lastRenderedPageBreak/>
        <w:t>AgeOnlyDisturbances:BiomassParameters</w:t>
      </w:r>
      <w:bookmarkEnd w:id="786"/>
      <w:bookmarkEnd w:id="787"/>
    </w:p>
    <w:p w14:paraId="379C9D02" w14:textId="77777777" w:rsidR="00633534" w:rsidRDefault="00633534" w:rsidP="00633534">
      <w:pPr>
        <w:pStyle w:val="textbody"/>
      </w:pPr>
      <w:r>
        <w:t xml:space="preserve">This optional file parameter is the path of a text file with the biomass parameters to be used with age-cohort disturbances (e.g., </w:t>
      </w:r>
      <w:r w:rsidR="0030267A" w:rsidRPr="00633534">
        <w:t>Base Wind, Base Fire, Base BDA)</w:t>
      </w:r>
      <w:r>
        <w:t xml:space="preserve">.  The format of that file is described in chapter </w:t>
      </w:r>
      <w:r w:rsidR="00DB4623">
        <w:t>4</w:t>
      </w:r>
      <w:r>
        <w:t>.</w:t>
      </w:r>
    </w:p>
    <w:p w14:paraId="0E401917" w14:textId="77777777" w:rsidR="009E5A53" w:rsidRDefault="009E5A53" w:rsidP="00285A23">
      <w:pPr>
        <w:pStyle w:val="Heading1"/>
      </w:pPr>
      <w:bookmarkStart w:id="788" w:name="_Toc387757107"/>
      <w:bookmarkStart w:id="789" w:name="_Ref109371329"/>
      <w:bookmarkStart w:id="790" w:name="_Toc133339122"/>
      <w:bookmarkStart w:id="791" w:name="_Toc282434158"/>
      <w:bookmarkStart w:id="792" w:name="_Ref140059391"/>
      <w:r>
        <w:lastRenderedPageBreak/>
        <w:t>Output Files</w:t>
      </w:r>
      <w:bookmarkEnd w:id="788"/>
    </w:p>
    <w:p w14:paraId="4C0F4625" w14:textId="77777777" w:rsidR="009E5A53" w:rsidRDefault="009E5A53" w:rsidP="009E5A53">
      <w:pPr>
        <w:pStyle w:val="textbody"/>
      </w:pPr>
      <w:r>
        <w:t>The Century Succession extension produces a number of outputs.  The maps of soil C, ANPP, and NEE are described above.</w:t>
      </w:r>
    </w:p>
    <w:p w14:paraId="0102DB87" w14:textId="77777777" w:rsidR="009E5A53" w:rsidRDefault="009E5A53" w:rsidP="009E5A53">
      <w:pPr>
        <w:pStyle w:val="textbody"/>
      </w:pPr>
      <w:r>
        <w:t xml:space="preserve">In addition to the maps, there are three primary log files and one optional log files.  These are all comma delimited (*.csv) files that are typically read using Excel. </w:t>
      </w:r>
    </w:p>
    <w:p w14:paraId="65AC749A" w14:textId="479AF852" w:rsidR="009E5A53" w:rsidRPr="009E5A53" w:rsidRDefault="009E5A53" w:rsidP="009E5A53">
      <w:pPr>
        <w:pStyle w:val="textbody"/>
        <w:rPr>
          <w:i/>
        </w:rPr>
      </w:pPr>
      <w:r w:rsidRPr="009E5A53">
        <w:rPr>
          <w:b/>
        </w:rPr>
        <w:t>Note</w:t>
      </w:r>
      <w:r>
        <w:t xml:space="preserve">:  </w:t>
      </w:r>
      <w:r w:rsidRPr="009E5A53">
        <w:rPr>
          <w:i/>
        </w:rPr>
        <w:t xml:space="preserve">When you </w:t>
      </w:r>
      <w:del w:id="793" w:author="mslucash" w:date="2014-10-16T09:50:00Z">
        <w:r w:rsidRPr="009E5A53" w:rsidDel="00B261F2">
          <w:rPr>
            <w:i/>
          </w:rPr>
          <w:delText xml:space="preserve">install </w:delText>
        </w:r>
      </w:del>
      <w:ins w:id="794" w:author="mslucash" w:date="2014-10-16T09:50:00Z">
        <w:r w:rsidR="00B261F2">
          <w:rPr>
            <w:i/>
          </w:rPr>
          <w:t>run</w:t>
        </w:r>
        <w:r w:rsidR="00B261F2" w:rsidRPr="009E5A53">
          <w:rPr>
            <w:i/>
          </w:rPr>
          <w:t xml:space="preserve"> </w:t>
        </w:r>
      </w:ins>
      <w:r w:rsidRPr="009E5A53">
        <w:rPr>
          <w:i/>
        </w:rPr>
        <w:t xml:space="preserve">Century, </w:t>
      </w:r>
      <w:del w:id="795" w:author="mslucash" w:date="2014-10-16T09:50:00Z">
        <w:r w:rsidRPr="009E5A53" w:rsidDel="00B261F2">
          <w:rPr>
            <w:i/>
          </w:rPr>
          <w:delText>an Excel spreadsheet with meta-data for each log file i</w:delText>
        </w:r>
        <w:r w:rsidDel="00B261F2">
          <w:rPr>
            <w:i/>
          </w:rPr>
          <w:delText>s</w:delText>
        </w:r>
        <w:r w:rsidRPr="009E5A53" w:rsidDel="00B261F2">
          <w:rPr>
            <w:i/>
          </w:rPr>
          <w:delText xml:space="preserve"> included</w:delText>
        </w:r>
      </w:del>
      <w:ins w:id="796" w:author="mslucash" w:date="2014-10-16T09:50:00Z">
        <w:r w:rsidR="00B261F2">
          <w:rPr>
            <w:i/>
          </w:rPr>
          <w:t>a folder called “Metadata” is generated which contains xml files</w:t>
        </w:r>
      </w:ins>
      <w:r w:rsidRPr="009E5A53">
        <w:rPr>
          <w:i/>
        </w:rPr>
        <w:t>.</w:t>
      </w:r>
      <w:r>
        <w:rPr>
          <w:i/>
        </w:rPr>
        <w:t xml:space="preserve">  </w:t>
      </w:r>
      <w:del w:id="797" w:author="mslucash" w:date="2014-10-16T09:50:00Z">
        <w:r w:rsidDel="00B261F2">
          <w:rPr>
            <w:i/>
          </w:rPr>
          <w:delText>You will find this file in the same directory as the User Guides.</w:delText>
        </w:r>
        <w:r w:rsidR="006F6491" w:rsidDel="00B261F2">
          <w:rPr>
            <w:i/>
          </w:rPr>
          <w:delText xml:space="preserve"> </w:delText>
        </w:r>
      </w:del>
      <w:r w:rsidR="006F6491" w:rsidRPr="008B3BBC">
        <w:rPr>
          <w:b/>
          <w:i/>
        </w:rPr>
        <w:t xml:space="preserve">These </w:t>
      </w:r>
      <w:del w:id="798" w:author="mslucash" w:date="2014-10-16T09:50:00Z">
        <w:r w:rsidR="006F6491" w:rsidRPr="008B3BBC" w:rsidDel="00B261F2">
          <w:rPr>
            <w:b/>
            <w:i/>
          </w:rPr>
          <w:delText xml:space="preserve">spreadsheets </w:delText>
        </w:r>
      </w:del>
      <w:ins w:id="799" w:author="mslucash" w:date="2014-10-16T09:50:00Z">
        <w:r w:rsidR="00B261F2">
          <w:rPr>
            <w:b/>
            <w:i/>
          </w:rPr>
          <w:t>xml files</w:t>
        </w:r>
        <w:r w:rsidR="00B261F2" w:rsidRPr="008B3BBC">
          <w:rPr>
            <w:b/>
            <w:i/>
          </w:rPr>
          <w:t xml:space="preserve"> </w:t>
        </w:r>
      </w:ins>
      <w:r w:rsidR="006F6491" w:rsidRPr="008B3BBC">
        <w:rPr>
          <w:b/>
          <w:i/>
        </w:rPr>
        <w:t>will list all the output parameters, their description and units.</w:t>
      </w:r>
    </w:p>
    <w:p w14:paraId="24021862" w14:textId="77777777" w:rsidR="009E5A53" w:rsidRDefault="009E5A53" w:rsidP="009E5A53">
      <w:pPr>
        <w:pStyle w:val="textbody"/>
      </w:pPr>
      <w:r>
        <w:t>1.</w:t>
      </w:r>
      <w:r>
        <w:tab/>
        <w:t>Century-succession-log:  The primary log file that outputs a snapshot of data at every successional time step.  These data are averaged by ecoregion and are most useful for analyzing variation over time and across ecoregions.</w:t>
      </w:r>
    </w:p>
    <w:p w14:paraId="7F6E1DC5" w14:textId="77777777" w:rsidR="009E5A53" w:rsidRDefault="009E5A53" w:rsidP="009E5A53">
      <w:pPr>
        <w:pStyle w:val="textbody"/>
      </w:pPr>
      <w:r>
        <w:t>2.</w:t>
      </w:r>
      <w:r>
        <w:tab/>
        <w:t xml:space="preserve">Century-succession-monthly-log:  This log file contains an abbreviated set of data that are useful at a monthly time step.  These include NPP, heterotrophic respiration, and NEE.  </w:t>
      </w:r>
      <w:r w:rsidR="00661DA6">
        <w:t xml:space="preserve">These data can be compared to monthly </w:t>
      </w:r>
      <w:r w:rsidR="00F337F0">
        <w:t xml:space="preserve">flux tower </w:t>
      </w:r>
      <w:r w:rsidR="00661DA6">
        <w:t>data.  Also included are monthly temperature and precipitation and soil temperature.  These allow a quick cross-reference to your input data.</w:t>
      </w:r>
    </w:p>
    <w:p w14:paraId="3E791B48" w14:textId="77777777" w:rsidR="00CC0885" w:rsidRPr="001F45A2" w:rsidRDefault="00661DA6" w:rsidP="009E5A53">
      <w:pPr>
        <w:pStyle w:val="textbody"/>
        <w:rPr>
          <w:b/>
          <w:rPrChange w:id="800" w:author="Melissa Lucash" w:date="2014-10-13T16:13:00Z">
            <w:rPr/>
          </w:rPrChange>
        </w:rPr>
      </w:pPr>
      <w:r>
        <w:t>3.</w:t>
      </w:r>
      <w:r>
        <w:tab/>
        <w:t xml:space="preserve">Century-prob-establish-log:  This log file contains the data used to calculate the probability of establishment for each ecoregion 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rsidRPr="001F45A2">
        <w:rPr>
          <w:b/>
          <w:rPrChange w:id="801" w:author="Melissa Lucash" w:date="2014-10-13T16:13:00Z">
            <w:rPr/>
          </w:rPrChange>
        </w:rPr>
        <w:t>However, these values do not take shade and presence of seed sources into account and therefore do not reflect the actual probability of establishment in a given site.</w:t>
      </w:r>
    </w:p>
    <w:p w14:paraId="471877CA" w14:textId="77777777" w:rsidR="00661DA6" w:rsidRPr="00CC0885" w:rsidRDefault="00CC0885" w:rsidP="009E5A53">
      <w:pPr>
        <w:pStyle w:val="textbody"/>
        <w:rPr>
          <w:i/>
        </w:rPr>
      </w:pPr>
      <w:r w:rsidRPr="00CC0885">
        <w:rPr>
          <w:b/>
          <w:i/>
        </w:rPr>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Pr="00CC0885">
        <w:rPr>
          <w:i/>
        </w:rPr>
        <w:t>step.</w:t>
      </w:r>
    </w:p>
    <w:p w14:paraId="10B86A09" w14:textId="0B8C0DE2" w:rsidR="00661DA6" w:rsidRPr="009E5A53" w:rsidRDefault="00661DA6" w:rsidP="009E5A53">
      <w:pPr>
        <w:pStyle w:val="textbody"/>
      </w:pPr>
      <w:r>
        <w:t>4.</w:t>
      </w:r>
      <w:r>
        <w:tab/>
        <w:t xml:space="preserve">Century-calibrate-log:  A detailed monthly output for </w:t>
      </w:r>
      <w:r w:rsidRPr="00661DA6">
        <w:rPr>
          <w:b/>
        </w:rPr>
        <w:t>every cohort at each month</w:t>
      </w:r>
      <w:del w:id="802" w:author="mslucash" w:date="2014-10-16T09:57:00Z">
        <w:r w:rsidDel="004C74A4">
          <w:delText>.</w:delText>
        </w:r>
      </w:del>
      <w:r>
        <w:t xml:space="preserve">  (</w:t>
      </w:r>
      <w:ins w:id="803" w:author="mslucash" w:date="2014-10-16T09:57:00Z">
        <w:r w:rsidR="004C74A4">
          <w:t>s</w:t>
        </w:r>
      </w:ins>
      <w:del w:id="804" w:author="mslucash" w:date="2014-10-16T09:57:00Z">
        <w:r w:rsidDel="004C74A4">
          <w:delText>S</w:delText>
        </w:r>
      </w:del>
      <w:r>
        <w:t>ee</w:t>
      </w:r>
      <w:ins w:id="805" w:author="mslucash" w:date="2014-10-16T09:57:00Z">
        <w:r w:rsidR="004C74A4">
          <w:t xml:space="preserve"> section 2.7</w:t>
        </w:r>
      </w:ins>
      <w:r>
        <w:t xml:space="preserve"> above.)</w:t>
      </w:r>
      <w:ins w:id="806" w:author="mslucash" w:date="2014-10-16T09:58:00Z">
        <w:r w:rsidR="004C74A4">
          <w:t xml:space="preserve">. </w:t>
        </w:r>
      </w:ins>
      <w:r>
        <w:t xml:space="preserve"> Due to the volume of data, this file should only be used with single cell runs.</w:t>
      </w:r>
    </w:p>
    <w:p w14:paraId="0DC89318" w14:textId="77777777" w:rsidR="00B76DBD" w:rsidRDefault="00B76DBD" w:rsidP="00285A23">
      <w:pPr>
        <w:pStyle w:val="Heading1"/>
      </w:pPr>
      <w:bookmarkStart w:id="807" w:name="_Toc387757108"/>
      <w:r>
        <w:lastRenderedPageBreak/>
        <w:t>Initial Communities Input File</w:t>
      </w:r>
      <w:bookmarkEnd w:id="789"/>
      <w:bookmarkEnd w:id="790"/>
      <w:bookmarkEnd w:id="791"/>
      <w:bookmarkEnd w:id="807"/>
    </w:p>
    <w:p w14:paraId="62BFBF8E" w14:textId="77777777" w:rsidR="00B76DBD" w:rsidRDefault="00B76DBD" w:rsidP="00B76DBD">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14:paraId="7124A17F" w14:textId="77777777" w:rsidR="00B76DBD" w:rsidRDefault="00B76DBD" w:rsidP="006F6491">
      <w:pPr>
        <w:pStyle w:val="Heading2"/>
        <w:tabs>
          <w:tab w:val="clear" w:pos="1836"/>
        </w:tabs>
        <w:ind w:left="1170" w:hanging="1170"/>
      </w:pPr>
      <w:bookmarkStart w:id="808" w:name="_Toc133339123"/>
      <w:bookmarkStart w:id="809" w:name="_Toc282434159"/>
      <w:bookmarkStart w:id="810" w:name="_Toc387757109"/>
      <w:r>
        <w:t>Example File</w:t>
      </w:r>
      <w:bookmarkEnd w:id="808"/>
      <w:bookmarkEnd w:id="809"/>
      <w:bookmarkEnd w:id="810"/>
    </w:p>
    <w:p w14:paraId="25546918" w14:textId="77777777" w:rsidR="00B76DBD" w:rsidRDefault="00B76DBD" w:rsidP="00B76DBD">
      <w:pPr>
        <w:pStyle w:val="textinputfile"/>
      </w:pPr>
      <w:r>
        <w:t>LandisData   "Initial Communities"</w:t>
      </w:r>
    </w:p>
    <w:p w14:paraId="32507D2F" w14:textId="77777777" w:rsidR="00B76DBD" w:rsidRDefault="00B76DBD" w:rsidP="00B76DBD">
      <w:pPr>
        <w:pStyle w:val="textinputfile"/>
        <w:rPr>
          <w:rFonts w:cs="Times New Roman"/>
        </w:rPr>
      </w:pPr>
    </w:p>
    <w:p w14:paraId="54DF4825" w14:textId="77777777" w:rsidR="00B76DBD" w:rsidRDefault="00B76DBD" w:rsidP="00B76DBD">
      <w:pPr>
        <w:pStyle w:val="textinputfile"/>
      </w:pPr>
      <w:r>
        <w:t xml:space="preserve">&gt;&gt;Old jackpine oak </w:t>
      </w:r>
    </w:p>
    <w:p w14:paraId="14DF85A4" w14:textId="77777777" w:rsidR="00B76DBD" w:rsidRDefault="00B76DBD" w:rsidP="00B76DBD">
      <w:pPr>
        <w:pStyle w:val="textinputfile"/>
      </w:pPr>
      <w:r>
        <w:t>MapCode  7</w:t>
      </w:r>
    </w:p>
    <w:p w14:paraId="5E16A205" w14:textId="77777777" w:rsidR="00B76DBD" w:rsidRDefault="00B76DBD" w:rsidP="00B76DBD">
      <w:pPr>
        <w:pStyle w:val="textinputfile"/>
      </w:pPr>
      <w:r>
        <w:t xml:space="preserve">   acerrubr 30</w:t>
      </w:r>
    </w:p>
    <w:p w14:paraId="2552718F" w14:textId="77777777" w:rsidR="00B76DBD" w:rsidRDefault="00B76DBD" w:rsidP="00B76DBD">
      <w:pPr>
        <w:pStyle w:val="textinputfile"/>
      </w:pPr>
      <w:r>
        <w:t xml:space="preserve">   pinubank 80 90</w:t>
      </w:r>
    </w:p>
    <w:p w14:paraId="66DB4952" w14:textId="77777777" w:rsidR="00B76DBD" w:rsidRDefault="00B76DBD" w:rsidP="00B76DBD">
      <w:pPr>
        <w:pStyle w:val="textinputfile"/>
      </w:pPr>
      <w:r>
        <w:t xml:space="preserve">   pinuresi 110 140</w:t>
      </w:r>
    </w:p>
    <w:p w14:paraId="0598CED8" w14:textId="77777777" w:rsidR="00B76DBD" w:rsidRDefault="00B76DBD" w:rsidP="00B76DBD">
      <w:pPr>
        <w:pStyle w:val="textinputfile"/>
      </w:pPr>
      <w:r>
        <w:t xml:space="preserve">   querelli 40 120 240</w:t>
      </w:r>
    </w:p>
    <w:p w14:paraId="5243F834" w14:textId="77777777" w:rsidR="00B76DBD" w:rsidRDefault="00B76DBD" w:rsidP="00B76DBD">
      <w:pPr>
        <w:pStyle w:val="textinputfile"/>
      </w:pPr>
    </w:p>
    <w:p w14:paraId="1495C486" w14:textId="77777777" w:rsidR="00B76DBD" w:rsidRDefault="00B76DBD" w:rsidP="00B76DBD">
      <w:pPr>
        <w:pStyle w:val="textinputfile"/>
      </w:pPr>
      <w:r>
        <w:t>&gt;&gt; young jackpine oak</w:t>
      </w:r>
    </w:p>
    <w:p w14:paraId="50A11628" w14:textId="77777777" w:rsidR="00B76DBD" w:rsidRDefault="00B76DBD" w:rsidP="00B76DBD">
      <w:pPr>
        <w:pStyle w:val="textinputfile"/>
      </w:pPr>
      <w:r>
        <w:t>MapCode  0</w:t>
      </w:r>
    </w:p>
    <w:p w14:paraId="4EDBCF54" w14:textId="77777777" w:rsidR="00B76DBD" w:rsidRDefault="00B76DBD" w:rsidP="00B76DBD">
      <w:pPr>
        <w:pStyle w:val="textinputfile"/>
      </w:pPr>
      <w:r>
        <w:t xml:space="preserve">   pinubank 30 50</w:t>
      </w:r>
    </w:p>
    <w:p w14:paraId="61AD9857" w14:textId="77777777" w:rsidR="00B76DBD" w:rsidRDefault="00B76DBD" w:rsidP="00B76DBD">
      <w:pPr>
        <w:pStyle w:val="textinputfile"/>
      </w:pPr>
      <w:r>
        <w:t xml:space="preserve">   querelli 10 40 70</w:t>
      </w:r>
    </w:p>
    <w:p w14:paraId="5BBA1EBD" w14:textId="77777777" w:rsidR="00B76DBD" w:rsidRDefault="00B76DBD" w:rsidP="00B76DBD">
      <w:pPr>
        <w:pStyle w:val="textinputfile"/>
      </w:pPr>
    </w:p>
    <w:p w14:paraId="0E3A3066" w14:textId="77777777" w:rsidR="00B76DBD" w:rsidRDefault="00B76DBD" w:rsidP="00B76DBD">
      <w:pPr>
        <w:pStyle w:val="textinputfile"/>
      </w:pPr>
      <w:r>
        <w:t xml:space="preserve">&gt;&gt; young aspen   </w:t>
      </w:r>
    </w:p>
    <w:p w14:paraId="695F7692" w14:textId="77777777" w:rsidR="00B76DBD" w:rsidRDefault="00B76DBD" w:rsidP="00B76DBD">
      <w:pPr>
        <w:pStyle w:val="textinputfile"/>
      </w:pPr>
      <w:r>
        <w:t>MapCode 2</w:t>
      </w:r>
    </w:p>
    <w:p w14:paraId="0E549DC0" w14:textId="77777777" w:rsidR="00B76DBD" w:rsidRDefault="00B76DBD" w:rsidP="00B76DBD">
      <w:pPr>
        <w:pStyle w:val="textinputfile"/>
      </w:pPr>
      <w:r>
        <w:t xml:space="preserve">   poputrem 10 20</w:t>
      </w:r>
    </w:p>
    <w:p w14:paraId="5F349901" w14:textId="77777777" w:rsidR="00B76DBD" w:rsidRDefault="00B76DBD" w:rsidP="00B76DBD">
      <w:pPr>
        <w:pStyle w:val="textinputfile"/>
      </w:pPr>
    </w:p>
    <w:p w14:paraId="7FDE956C" w14:textId="77777777" w:rsidR="00B76DBD" w:rsidRDefault="00B76DBD" w:rsidP="00B76DBD">
      <w:pPr>
        <w:pStyle w:val="textinputfile"/>
      </w:pPr>
      <w:r>
        <w:t>&gt;&gt; old maple hardwoods</w:t>
      </w:r>
    </w:p>
    <w:p w14:paraId="19175D2D" w14:textId="77777777" w:rsidR="00B76DBD" w:rsidRDefault="00B76DBD" w:rsidP="00B76DBD">
      <w:pPr>
        <w:pStyle w:val="textinputfile"/>
      </w:pPr>
      <w:r>
        <w:t>MapCode 55</w:t>
      </w:r>
    </w:p>
    <w:p w14:paraId="305E5473" w14:textId="77777777" w:rsidR="00B76DBD" w:rsidRDefault="00B76DBD" w:rsidP="00B76DBD">
      <w:pPr>
        <w:pStyle w:val="textinputfile"/>
      </w:pPr>
      <w:r>
        <w:t xml:space="preserve">   abiebals 10 60 120</w:t>
      </w:r>
    </w:p>
    <w:p w14:paraId="2DDA9619" w14:textId="77777777" w:rsidR="00B76DBD" w:rsidRDefault="00B76DBD" w:rsidP="00B76DBD">
      <w:pPr>
        <w:pStyle w:val="textinputfile"/>
      </w:pPr>
      <w:r>
        <w:t xml:space="preserve">   acerrubr 90 120</w:t>
      </w:r>
    </w:p>
    <w:p w14:paraId="35BCFA26" w14:textId="77777777" w:rsidR="00B76DBD" w:rsidRDefault="00B76DBD" w:rsidP="00B76DBD">
      <w:pPr>
        <w:pStyle w:val="textinputfile"/>
      </w:pPr>
      <w:r>
        <w:t xml:space="preserve">   acersacc 20 50 150 200</w:t>
      </w:r>
    </w:p>
    <w:p w14:paraId="2DD55F12" w14:textId="77777777" w:rsidR="00B76DBD" w:rsidRDefault="00B76DBD" w:rsidP="00B76DBD">
      <w:pPr>
        <w:pStyle w:val="textinputfile"/>
      </w:pPr>
      <w:r>
        <w:t xml:space="preserve">   betualle 40 140 200</w:t>
      </w:r>
    </w:p>
    <w:p w14:paraId="6DACF227" w14:textId="77777777" w:rsidR="00B76DBD" w:rsidRDefault="00B76DBD" w:rsidP="00B76DBD">
      <w:pPr>
        <w:pStyle w:val="textinputfile"/>
      </w:pPr>
      <w:r>
        <w:t xml:space="preserve">   fraxamer 10 100 130 180</w:t>
      </w:r>
    </w:p>
    <w:p w14:paraId="1ED2C059" w14:textId="77777777" w:rsidR="00B76DBD" w:rsidRDefault="00B76DBD" w:rsidP="00B76DBD">
      <w:pPr>
        <w:pStyle w:val="textinputfile"/>
      </w:pPr>
      <w:r>
        <w:t xml:space="preserve">   piceglau 180</w:t>
      </w:r>
    </w:p>
    <w:p w14:paraId="1629EBAE" w14:textId="77777777" w:rsidR="00B76DBD" w:rsidRDefault="00B76DBD" w:rsidP="00B76DBD">
      <w:pPr>
        <w:pStyle w:val="textinputfile"/>
      </w:pPr>
      <w:r>
        <w:t xml:space="preserve">   querrubr 100 160 180</w:t>
      </w:r>
    </w:p>
    <w:p w14:paraId="6143216A" w14:textId="77777777" w:rsidR="00B76DBD" w:rsidRDefault="00B76DBD" w:rsidP="00B76DBD">
      <w:pPr>
        <w:pStyle w:val="textinputfile"/>
      </w:pPr>
      <w:r>
        <w:t xml:space="preserve">   thujocci 200 240 260</w:t>
      </w:r>
    </w:p>
    <w:p w14:paraId="6765C9FB" w14:textId="77777777" w:rsidR="00B76DBD" w:rsidRDefault="00B76DBD" w:rsidP="00B76DBD">
      <w:pPr>
        <w:pStyle w:val="textinputfile"/>
      </w:pPr>
      <w:r>
        <w:t xml:space="preserve">   tiliamer 20 80 110 150</w:t>
      </w:r>
    </w:p>
    <w:p w14:paraId="4702804B" w14:textId="77777777" w:rsidR="00B76DBD" w:rsidRDefault="00B76DBD" w:rsidP="00B76DBD">
      <w:pPr>
        <w:pStyle w:val="textinputfile"/>
      </w:pPr>
      <w:r>
        <w:t xml:space="preserve">   tsugcana 30 80 120 220 320 340</w:t>
      </w:r>
    </w:p>
    <w:p w14:paraId="46009C7B" w14:textId="77777777" w:rsidR="00B76DBD" w:rsidRDefault="00B76DBD" w:rsidP="00B76DBD">
      <w:pPr>
        <w:pStyle w:val="textinputfile"/>
      </w:pPr>
      <w:r>
        <w:t xml:space="preserve">   </w:t>
      </w:r>
    </w:p>
    <w:p w14:paraId="207FEF5B" w14:textId="77777777" w:rsidR="00B76DBD" w:rsidRDefault="00B76DBD" w:rsidP="00B76DBD">
      <w:pPr>
        <w:pStyle w:val="textinputfile"/>
      </w:pPr>
      <w:r>
        <w:t>&gt;&gt; old pine - spruce - fir</w:t>
      </w:r>
    </w:p>
    <w:p w14:paraId="670E3346" w14:textId="77777777" w:rsidR="00B76DBD" w:rsidRDefault="00B76DBD" w:rsidP="00B76DBD">
      <w:pPr>
        <w:pStyle w:val="textinputfile"/>
      </w:pPr>
      <w:r>
        <w:t>MapCode 6</w:t>
      </w:r>
    </w:p>
    <w:p w14:paraId="26D1EDA2" w14:textId="77777777" w:rsidR="00B76DBD" w:rsidRDefault="00B76DBD" w:rsidP="00B76DBD">
      <w:pPr>
        <w:pStyle w:val="textinputfile"/>
      </w:pPr>
      <w:r>
        <w:t xml:space="preserve">   abiebals 10 50 80</w:t>
      </w:r>
    </w:p>
    <w:p w14:paraId="5E96143A" w14:textId="77777777" w:rsidR="00B76DBD" w:rsidRDefault="00B76DBD" w:rsidP="00B76DBD">
      <w:pPr>
        <w:pStyle w:val="textinputfile"/>
      </w:pPr>
      <w:r>
        <w:t xml:space="preserve">   piceglau 100 140 180 200 220</w:t>
      </w:r>
    </w:p>
    <w:p w14:paraId="3E92CDA3" w14:textId="77777777" w:rsidR="00B76DBD" w:rsidRDefault="00B76DBD" w:rsidP="00B76DBD">
      <w:pPr>
        <w:pStyle w:val="textinputfile"/>
      </w:pPr>
      <w:r>
        <w:t xml:space="preserve">   pinuresi 140 160 180</w:t>
      </w:r>
    </w:p>
    <w:p w14:paraId="20E7B484" w14:textId="77777777" w:rsidR="00B76DBD" w:rsidRDefault="00B76DBD" w:rsidP="00B76DBD">
      <w:pPr>
        <w:pStyle w:val="textinputfile"/>
      </w:pPr>
      <w:r>
        <w:t xml:space="preserve">   pinustro 200 280 350</w:t>
      </w:r>
    </w:p>
    <w:p w14:paraId="7404FEAC" w14:textId="77777777" w:rsidR="00B76DBD" w:rsidRDefault="00B76DBD" w:rsidP="006F6491">
      <w:pPr>
        <w:pStyle w:val="Heading2"/>
        <w:tabs>
          <w:tab w:val="clear" w:pos="1836"/>
        </w:tabs>
        <w:ind w:left="1170" w:hanging="1170"/>
      </w:pPr>
      <w:bookmarkStart w:id="811" w:name="_Toc133339124"/>
      <w:bookmarkStart w:id="812" w:name="_Toc282434160"/>
      <w:bookmarkStart w:id="813" w:name="_Toc387757110"/>
      <w:r>
        <w:lastRenderedPageBreak/>
        <w:t>LandisData</w:t>
      </w:r>
      <w:bookmarkEnd w:id="811"/>
      <w:bookmarkEnd w:id="812"/>
      <w:bookmarkEnd w:id="813"/>
    </w:p>
    <w:p w14:paraId="7EAAFAB3"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0060ACBA" w14:textId="77777777" w:rsidR="00B76DBD" w:rsidRDefault="00B76DBD" w:rsidP="006F6491">
      <w:pPr>
        <w:pStyle w:val="Heading2"/>
        <w:tabs>
          <w:tab w:val="clear" w:pos="1836"/>
        </w:tabs>
        <w:ind w:left="1170" w:hanging="1170"/>
      </w:pPr>
      <w:bookmarkStart w:id="814" w:name="_Toc133339125"/>
      <w:bookmarkStart w:id="815" w:name="_Toc282434161"/>
      <w:bookmarkStart w:id="816" w:name="_Toc387757111"/>
      <w:r>
        <w:t>Initial Community Class Definitions</w:t>
      </w:r>
      <w:bookmarkEnd w:id="814"/>
      <w:bookmarkEnd w:id="815"/>
      <w:bookmarkEnd w:id="816"/>
    </w:p>
    <w:p w14:paraId="17CF0D40" w14:textId="77777777" w:rsidR="00B76DBD" w:rsidRDefault="00B76DBD" w:rsidP="00B76DBD">
      <w:pPr>
        <w:pStyle w:val="textbody"/>
      </w:pPr>
      <w:r>
        <w:t>Each class has an associated map code and a list of species present at sites in the class.</w:t>
      </w:r>
    </w:p>
    <w:p w14:paraId="7D3C1422" w14:textId="77777777" w:rsidR="00B76DBD" w:rsidRDefault="00B76DBD" w:rsidP="008B3BBC">
      <w:pPr>
        <w:pStyle w:val="Heading3"/>
        <w:tabs>
          <w:tab w:val="clear" w:pos="3870"/>
        </w:tabs>
        <w:ind w:left="1170" w:hanging="1170"/>
      </w:pPr>
      <w:bookmarkStart w:id="817" w:name="_Toc133339126"/>
      <w:bookmarkStart w:id="818" w:name="_Toc282434162"/>
      <w:bookmarkStart w:id="819" w:name="_Toc387757112"/>
      <w:r>
        <w:t>MapCode</w:t>
      </w:r>
      <w:bookmarkEnd w:id="817"/>
      <w:bookmarkEnd w:id="818"/>
      <w:bookmarkEnd w:id="819"/>
    </w:p>
    <w:p w14:paraId="04DD5A4B" w14:textId="77777777" w:rsidR="00B76DBD" w:rsidRDefault="00B76DBD" w:rsidP="00B76DBD">
      <w:pPr>
        <w:pStyle w:val="textbody"/>
      </w:pPr>
      <w:r>
        <w:t xml:space="preserve">This parameter is the code used for the class in the input map (see section </w:t>
      </w:r>
      <w:r w:rsidR="001F43FA">
        <w:fldChar w:fldCharType="begin"/>
      </w:r>
      <w:r w:rsidR="001B749F">
        <w:instrText xml:space="preserve"> REF _Ref109371856 \r </w:instrText>
      </w:r>
      <w:r w:rsidR="001F43FA">
        <w:fldChar w:fldCharType="separate"/>
      </w:r>
      <w:r w:rsidR="00605E8C">
        <w:t>2.5</w:t>
      </w:r>
      <w:r w:rsidR="001F43FA">
        <w:fldChar w:fldCharType="end"/>
      </w:r>
      <w:r>
        <w:t>).  Value: 0 ≤ integer ≤ 65,535.  Each class’ map code must be unique.  Map codes do not have to appear in any order, and do not need to be consecutive.</w:t>
      </w:r>
    </w:p>
    <w:p w14:paraId="3ADD9130" w14:textId="77777777" w:rsidR="00B76DBD" w:rsidRDefault="00B76DBD" w:rsidP="008B3BBC">
      <w:pPr>
        <w:pStyle w:val="Heading3"/>
        <w:tabs>
          <w:tab w:val="clear" w:pos="3870"/>
        </w:tabs>
        <w:ind w:left="1170" w:hanging="1170"/>
      </w:pPr>
      <w:bookmarkStart w:id="820" w:name="_Toc133339127"/>
      <w:bookmarkStart w:id="821" w:name="_Toc282434163"/>
      <w:bookmarkStart w:id="822" w:name="_Toc387757113"/>
      <w:r>
        <w:t>Species Present</w:t>
      </w:r>
      <w:bookmarkEnd w:id="820"/>
      <w:bookmarkEnd w:id="821"/>
      <w:bookmarkEnd w:id="822"/>
    </w:p>
    <w:p w14:paraId="6117C324" w14:textId="77777777" w:rsidR="00B76DBD" w:rsidRDefault="00B76DBD" w:rsidP="00B76DBD">
      <w:pPr>
        <w:pStyle w:val="textbody"/>
      </w:pPr>
      <w:r>
        <w:t>A list of species present at the class’ sites comes after the map code.  Each species is listed on a separate data line.</w:t>
      </w:r>
    </w:p>
    <w:p w14:paraId="67A61AB6" w14:textId="77777777" w:rsidR="00B76DBD" w:rsidRDefault="00B76DBD" w:rsidP="00B76DBD">
      <w:pPr>
        <w:pStyle w:val="textinputfile"/>
      </w:pPr>
      <w:r>
        <w:rPr>
          <w:i/>
          <w:iCs/>
        </w:rPr>
        <w:t>species  age  age  age</w:t>
      </w:r>
      <w:r>
        <w:t xml:space="preserve">  ...</w:t>
      </w:r>
    </w:p>
    <w:p w14:paraId="6A5BA1C4" w14:textId="77777777" w:rsidR="00B76DBD" w:rsidRDefault="00B76DBD" w:rsidP="00B76DBD">
      <w:pPr>
        <w:pStyle w:val="textinputfile"/>
        <w:rPr>
          <w:rFonts w:cs="Times New Roman"/>
        </w:rPr>
      </w:pPr>
    </w:p>
    <w:p w14:paraId="5859BA63" w14:textId="77777777" w:rsidR="00B76DBD" w:rsidRDefault="00B76DBD" w:rsidP="00B76DBD">
      <w:pPr>
        <w:pStyle w:val="textbody"/>
      </w:pPr>
      <w:r>
        <w:t>The species name comes first, followed by one or more ages.  The name and ages are separated by whitespace.  An age is an integer and must be between 1 and the species’ Longevity parameter.  The ages do not have to appear in any order.</w:t>
      </w:r>
    </w:p>
    <w:p w14:paraId="05504E2C" w14:textId="77777777" w:rsidR="00B76DBD" w:rsidRDefault="00B76DBD" w:rsidP="00B76DBD">
      <w:pPr>
        <w:pStyle w:val="textinputfile"/>
      </w:pPr>
      <w:r>
        <w:t>acersacc  10  5  21  60  100</w:t>
      </w:r>
    </w:p>
    <w:p w14:paraId="74D3982B" w14:textId="77777777" w:rsidR="00B76DBD" w:rsidRDefault="00B76DBD" w:rsidP="00B76DBD">
      <w:pPr>
        <w:pStyle w:val="textinputfile"/>
        <w:rPr>
          <w:rFonts w:cs="Times New Roman"/>
        </w:rPr>
      </w:pPr>
    </w:p>
    <w:p w14:paraId="74818D93" w14:textId="77777777" w:rsidR="00B76DBD" w:rsidRDefault="00B76DBD" w:rsidP="00B76DBD">
      <w:pPr>
        <w:pStyle w:val="textbody"/>
      </w:pPr>
      <w:r>
        <w:t>The list may be empty, which will result in the sites in the class being initialized with no species cohorts.</w:t>
      </w:r>
    </w:p>
    <w:p w14:paraId="2921263B" w14:textId="77777777" w:rsidR="00B76DBD" w:rsidRDefault="00B76DBD" w:rsidP="008B3BBC">
      <w:pPr>
        <w:pStyle w:val="Heading3"/>
        <w:tabs>
          <w:tab w:val="clear" w:pos="3870"/>
        </w:tabs>
        <w:ind w:left="1170" w:hanging="1170"/>
      </w:pPr>
      <w:bookmarkStart w:id="823" w:name="_Toc133339128"/>
      <w:bookmarkStart w:id="824" w:name="_Toc282434164"/>
      <w:bookmarkStart w:id="825" w:name="_Toc387757114"/>
      <w:r>
        <w:t>Grouping Species Ages into Cohorts</w:t>
      </w:r>
      <w:bookmarkEnd w:id="823"/>
      <w:bookmarkEnd w:id="824"/>
      <w:bookmarkEnd w:id="825"/>
    </w:p>
    <w:p w14:paraId="77C47993" w14:textId="77777777"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4778FBEE" w14:textId="77777777" w:rsidR="00B76DBD" w:rsidRDefault="00B76DBD" w:rsidP="00B76DBD">
      <w:pPr>
        <w:pStyle w:val="textbody"/>
      </w:pPr>
      <w:r>
        <w:t>Suppose an initial community class has this species in its list:</w:t>
      </w:r>
    </w:p>
    <w:p w14:paraId="0765B94C" w14:textId="77777777" w:rsidR="00B76DBD" w:rsidRDefault="00B76DBD" w:rsidP="00B76DBD">
      <w:pPr>
        <w:pStyle w:val="textinputfile"/>
      </w:pPr>
      <w:r>
        <w:t>acersacc  10  25  30  40  183  200</w:t>
      </w:r>
    </w:p>
    <w:p w14:paraId="6482584C" w14:textId="77777777" w:rsidR="00B76DBD" w:rsidRDefault="00B76DBD" w:rsidP="00B76DBD">
      <w:pPr>
        <w:pStyle w:val="textinputfile"/>
        <w:rPr>
          <w:rFonts w:cs="Times New Roman"/>
        </w:rPr>
      </w:pPr>
    </w:p>
    <w:p w14:paraId="7782449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5B8DF453" w14:textId="77777777" w:rsidR="00B76DBD" w:rsidRDefault="00B76DBD" w:rsidP="00B76DBD">
      <w:pPr>
        <w:pStyle w:val="textinputfile"/>
      </w:pPr>
      <w:r>
        <w:t>acersacc  10  20  30  40  190  200</w:t>
      </w:r>
    </w:p>
    <w:p w14:paraId="6FE2F914" w14:textId="77777777" w:rsidR="00B76DBD" w:rsidRDefault="00B76DBD" w:rsidP="00B76DBD">
      <w:pPr>
        <w:pStyle w:val="textbody"/>
      </w:pPr>
    </w:p>
    <w:p w14:paraId="717A67CD" w14:textId="77777777" w:rsidR="00B76DBD" w:rsidRDefault="00B76DBD" w:rsidP="00B76DBD">
      <w:pPr>
        <w:pStyle w:val="textbody"/>
      </w:pPr>
      <w:r>
        <w:lastRenderedPageBreak/>
        <w:t>If the succession timestep is 20, then the cohorts for this species initially at each site in this class will be:</w:t>
      </w:r>
    </w:p>
    <w:p w14:paraId="7FED2745" w14:textId="77777777" w:rsidR="00B76DBD" w:rsidRDefault="00B76DBD" w:rsidP="00B76DBD">
      <w:pPr>
        <w:pStyle w:val="textinputfile"/>
      </w:pPr>
      <w:r>
        <w:t>acersacc  20  40  200</w:t>
      </w:r>
    </w:p>
    <w:p w14:paraId="48086F63" w14:textId="77777777" w:rsidR="002C5A79" w:rsidRDefault="002C5A79" w:rsidP="00285A23">
      <w:pPr>
        <w:pStyle w:val="Heading1"/>
      </w:pPr>
      <w:bookmarkStart w:id="826" w:name="_Toc387757115"/>
      <w:r>
        <w:lastRenderedPageBreak/>
        <w:t>Input File – Age-only Disturbances</w:t>
      </w:r>
      <w:bookmarkEnd w:id="792"/>
      <w:bookmarkEnd w:id="826"/>
    </w:p>
    <w:p w14:paraId="06A60368" w14:textId="77777777" w:rsidR="0045325A" w:rsidRDefault="0045325A" w:rsidP="0045325A">
      <w:pPr>
        <w:pStyle w:val="textbody"/>
      </w:pPr>
      <w:r>
        <w:t>This optional auxiliary input file contains the biomass parameters used when age-only disturbances kill biomass cohort</w:t>
      </w:r>
      <w:r w:rsidR="00EC0682">
        <w:t xml:space="preserve">s (see section </w:t>
      </w:r>
      <w:r w:rsidR="001F43FA">
        <w:fldChar w:fldCharType="begin"/>
      </w:r>
      <w:r w:rsidR="00EC0682">
        <w:instrText xml:space="preserve"> REF _Ref140060996 \r \h </w:instrText>
      </w:r>
      <w:r w:rsidR="001F43FA">
        <w:fldChar w:fldCharType="separate"/>
      </w:r>
      <w:r w:rsidR="00605E8C">
        <w:t>2.24</w:t>
      </w:r>
      <w:r w:rsidR="001F43FA">
        <w:fldChar w:fldCharType="end"/>
      </w:r>
      <w:r w:rsidR="00EC0682">
        <w:t xml:space="preserve"> </w:t>
      </w:r>
      <w:r w:rsidR="001F43FA">
        <w:fldChar w:fldCharType="begin"/>
      </w:r>
      <w:r w:rsidR="001F43FA">
        <w:instrText xml:space="preserve"> REF _Ref140060996 \h  \* MERGEFORMAT </w:instrText>
      </w:r>
      <w:r w:rsidR="001F43FA">
        <w:fldChar w:fldCharType="separate"/>
      </w:r>
      <w:ins w:id="827" w:author="Melissa Lucash" w:date="2014-10-16T10:09:00Z">
        <w:r w:rsidR="00605E8C" w:rsidRPr="00605E8C">
          <w:rPr>
            <w:i/>
            <w:iCs/>
            <w:rPrChange w:id="828" w:author="Melissa Lucash" w:date="2014-10-16T10:09:00Z">
              <w:rPr/>
            </w:rPrChange>
          </w:rPr>
          <w:t>AgeOnlyDisturbances:BiomassParameters</w:t>
        </w:r>
      </w:ins>
      <w:ins w:id="829" w:author="mslucash" w:date="2014-10-16T08:57:00Z">
        <w:del w:id="830" w:author="Melissa Lucash" w:date="2014-10-16T10:09:00Z">
          <w:r w:rsidR="00DB2816" w:rsidRPr="00DB2816" w:rsidDel="00605E8C">
            <w:rPr>
              <w:i/>
              <w:iCs/>
              <w:rPrChange w:id="831" w:author="mslucash" w:date="2014-10-16T08:57:00Z">
                <w:rPr/>
              </w:rPrChange>
            </w:rPr>
            <w:delText>AgeOnlyDisturbances:BiomassParameters</w:delText>
          </w:r>
        </w:del>
      </w:ins>
      <w:del w:id="832" w:author="Melissa Lucash" w:date="2014-10-16T10:09:00Z">
        <w:r w:rsidR="00771B7C" w:rsidRPr="00771B7C" w:rsidDel="00605E8C">
          <w:rPr>
            <w:i/>
            <w:iCs/>
          </w:rPr>
          <w:delText>AgeOnlyDisturbances:BiomassParameters</w:delText>
        </w:r>
      </w:del>
      <w:r w:rsidR="001F43FA">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14:paraId="29DD697A" w14:textId="77777777" w:rsidR="00664ABC" w:rsidRDefault="00664ABC" w:rsidP="0045325A">
      <w:pPr>
        <w:pStyle w:val="textbody"/>
      </w:pPr>
      <w:r w:rsidRPr="00664ABC">
        <w:rPr>
          <w:b/>
        </w:rPr>
        <w:t>Note</w:t>
      </w:r>
      <w:r>
        <w:t xml:space="preserve">:  </w:t>
      </w:r>
      <w:r w:rsidRPr="00664ABC">
        <w:rPr>
          <w:i/>
        </w:rPr>
        <w:t>Fire is not allowed as a disturbance type</w:t>
      </w:r>
      <w:r>
        <w:t>.  Fire effects vary by severity and are indicated in the FireReductionParameters table.</w:t>
      </w:r>
    </w:p>
    <w:p w14:paraId="2E2425BE" w14:textId="77777777" w:rsidR="0045325A" w:rsidRDefault="0045325A" w:rsidP="006F6491">
      <w:pPr>
        <w:pStyle w:val="Heading2"/>
        <w:tabs>
          <w:tab w:val="clear" w:pos="1836"/>
        </w:tabs>
        <w:ind w:left="1170" w:hanging="1170"/>
      </w:pPr>
      <w:bookmarkStart w:id="833" w:name="_Toc387757116"/>
      <w:r>
        <w:t>LandisData</w:t>
      </w:r>
      <w:bookmarkEnd w:id="833"/>
    </w:p>
    <w:p w14:paraId="3BC8BB3F" w14:textId="77777777"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14:paraId="1EC435D5" w14:textId="77777777" w:rsidR="0045325A" w:rsidRDefault="0045325A" w:rsidP="006F6491">
      <w:pPr>
        <w:pStyle w:val="Heading2"/>
        <w:tabs>
          <w:tab w:val="clear" w:pos="1836"/>
        </w:tabs>
        <w:ind w:left="1170" w:hanging="1170"/>
      </w:pPr>
      <w:bookmarkStart w:id="834" w:name="_Toc387757117"/>
      <w:r>
        <w:t>CohortBiomassReductions Table</w:t>
      </w:r>
      <w:bookmarkEnd w:id="834"/>
    </w:p>
    <w:p w14:paraId="6851ECF7" w14:textId="77777777" w:rsidR="0045325A" w:rsidRDefault="0045325A" w:rsidP="0045325A">
      <w:pPr>
        <w:pStyle w:val="textbody"/>
      </w:pPr>
      <w:r>
        <w:t>This table describes how much a dead cohort’s biomass is reduced by a disturbance before the biomass is added to the corresponding dead pool.  Each row describes the reductions associated with a particular type of disturbance.</w:t>
      </w:r>
    </w:p>
    <w:p w14:paraId="29FCAF9A" w14:textId="77777777" w:rsidR="0045325A" w:rsidRDefault="0045325A" w:rsidP="008B3BBC">
      <w:pPr>
        <w:pStyle w:val="Heading3"/>
        <w:tabs>
          <w:tab w:val="clear" w:pos="3870"/>
        </w:tabs>
        <w:ind w:left="1170" w:hanging="1170"/>
      </w:pPr>
      <w:bookmarkStart w:id="835" w:name="_Toc387757118"/>
      <w:r>
        <w:t>Disturbance</w:t>
      </w:r>
      <w:bookmarkEnd w:id="835"/>
    </w:p>
    <w:p w14:paraId="5DE961B0" w14:textId="77777777"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LandisData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14:paraId="5D55865C" w14:textId="77777777" w:rsidR="0045325A" w:rsidRDefault="0045325A" w:rsidP="008B3BBC">
      <w:pPr>
        <w:pStyle w:val="Heading3"/>
        <w:tabs>
          <w:tab w:val="clear" w:pos="3870"/>
        </w:tabs>
        <w:ind w:left="1170" w:hanging="1170"/>
      </w:pPr>
      <w:bookmarkStart w:id="836" w:name="_Toc387757119"/>
      <w:r>
        <w:t>Woody</w:t>
      </w:r>
      <w:bookmarkEnd w:id="836"/>
    </w:p>
    <w:p w14:paraId="35106711" w14:textId="77777777"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14:paraId="514EC361" w14:textId="77777777" w:rsidR="0045325A" w:rsidRDefault="0045325A" w:rsidP="008B3BBC">
      <w:pPr>
        <w:pStyle w:val="Heading3"/>
        <w:tabs>
          <w:tab w:val="clear" w:pos="3870"/>
        </w:tabs>
        <w:ind w:left="1170" w:hanging="1170"/>
      </w:pPr>
      <w:bookmarkStart w:id="837" w:name="_Toc387757120"/>
      <w:r>
        <w:t>Non-Woody</w:t>
      </w:r>
      <w:bookmarkEnd w:id="837"/>
    </w:p>
    <w:p w14:paraId="55AA2FA9" w14:textId="77777777"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100%.  The biomass remaining after the reduction</w:t>
      </w:r>
      <w:r w:rsidRPr="0045325A">
        <w:t xml:space="preserve"> </w:t>
      </w:r>
      <w:r>
        <w:t>is added to the dead non-woody pool at the site where the cohort was killed.</w:t>
      </w:r>
    </w:p>
    <w:p w14:paraId="7CF354E9" w14:textId="77777777" w:rsidR="0045325A" w:rsidRDefault="0032493F" w:rsidP="006F6491">
      <w:pPr>
        <w:pStyle w:val="Heading2"/>
        <w:tabs>
          <w:tab w:val="clear" w:pos="1836"/>
        </w:tabs>
        <w:ind w:left="1170" w:hanging="1170"/>
      </w:pPr>
      <w:bookmarkStart w:id="838" w:name="_Toc387757121"/>
      <w:r>
        <w:lastRenderedPageBreak/>
        <w:t>DeadPool</w:t>
      </w:r>
      <w:r w:rsidR="0045325A">
        <w:t>Reductions Table</w:t>
      </w:r>
      <w:bookmarkEnd w:id="838"/>
    </w:p>
    <w:p w14:paraId="1E0D6BC7" w14:textId="77777777"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14:paraId="03EC71F6" w14:textId="77777777" w:rsidR="0045325A" w:rsidRDefault="0045325A" w:rsidP="008B3BBC">
      <w:pPr>
        <w:pStyle w:val="Heading3"/>
        <w:tabs>
          <w:tab w:val="clear" w:pos="3870"/>
        </w:tabs>
        <w:ind w:left="1170" w:hanging="1170"/>
      </w:pPr>
      <w:bookmarkStart w:id="839" w:name="_Toc387757122"/>
      <w:r>
        <w:t>Disturbance</w:t>
      </w:r>
      <w:bookmarkEnd w:id="839"/>
    </w:p>
    <w:p w14:paraId="20DC947B" w14:textId="77777777"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LandisData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14:paraId="4938E94E" w14:textId="77777777" w:rsidR="0045325A" w:rsidRDefault="0045325A" w:rsidP="008B3BBC">
      <w:pPr>
        <w:pStyle w:val="Heading3"/>
        <w:tabs>
          <w:tab w:val="clear" w:pos="3870"/>
        </w:tabs>
        <w:ind w:left="1170" w:hanging="1170"/>
      </w:pPr>
      <w:bookmarkStart w:id="840" w:name="_Toc387757123"/>
      <w:r>
        <w:t>Woody</w:t>
      </w:r>
      <w:bookmarkEnd w:id="840"/>
    </w:p>
    <w:p w14:paraId="275B3F23" w14:textId="77777777"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14:paraId="7291E778" w14:textId="77777777" w:rsidR="0045325A" w:rsidRPr="00297CB7" w:rsidRDefault="0045325A" w:rsidP="008B3BBC">
      <w:pPr>
        <w:pStyle w:val="Heading3"/>
        <w:tabs>
          <w:tab w:val="clear" w:pos="3870"/>
        </w:tabs>
        <w:ind w:left="1170" w:hanging="1170"/>
      </w:pPr>
      <w:bookmarkStart w:id="841" w:name="_Toc387757124"/>
      <w:r w:rsidRPr="00297CB7">
        <w:t>Non-Woody</w:t>
      </w:r>
      <w:bookmarkEnd w:id="841"/>
    </w:p>
    <w:p w14:paraId="6269EAEA" w14:textId="77777777"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14:paraId="14660AD2" w14:textId="77777777" w:rsidR="002C5A79" w:rsidRDefault="002C5A79" w:rsidP="002C5A79">
      <w:pPr>
        <w:pStyle w:val="textbody"/>
      </w:pPr>
    </w:p>
    <w:p w14:paraId="29B9DEC6" w14:textId="77777777" w:rsidR="00094570" w:rsidRDefault="00094570" w:rsidP="00285A23">
      <w:pPr>
        <w:pStyle w:val="Heading1"/>
        <w:sectPr w:rsidR="00094570">
          <w:headerReference w:type="default" r:id="rId17"/>
          <w:footerReference w:type="default" r:id="rId18"/>
          <w:pgSz w:w="12240" w:h="15840" w:code="1"/>
          <w:pgMar w:top="1627" w:right="1627" w:bottom="2707" w:left="1627" w:header="936" w:footer="720" w:gutter="0"/>
          <w:pgNumType w:start="1"/>
          <w:cols w:space="720"/>
          <w:docGrid w:linePitch="360"/>
        </w:sectPr>
      </w:pPr>
      <w:bookmarkStart w:id="842" w:name="_Toc112490864"/>
    </w:p>
    <w:p w14:paraId="5AA42C84" w14:textId="77777777" w:rsidR="005D746B" w:rsidRDefault="005D746B" w:rsidP="00285A23">
      <w:pPr>
        <w:pStyle w:val="Heading1"/>
      </w:pPr>
      <w:bookmarkStart w:id="843" w:name="_Toc387757125"/>
      <w:commentRangeStart w:id="844"/>
      <w:r>
        <w:lastRenderedPageBreak/>
        <w:t xml:space="preserve">Example </w:t>
      </w:r>
      <w:bookmarkEnd w:id="842"/>
      <w:r>
        <w:t>Inputs</w:t>
      </w:r>
      <w:bookmarkEnd w:id="843"/>
      <w:commentRangeEnd w:id="844"/>
      <w:r w:rsidR="004C74A4">
        <w:rPr>
          <w:rStyle w:val="CommentReference"/>
          <w:rFonts w:ascii="Times New Roman" w:hAnsi="Times New Roman"/>
          <w:kern w:val="0"/>
        </w:rPr>
        <w:commentReference w:id="844"/>
      </w:r>
    </w:p>
    <w:p w14:paraId="674CB4F1" w14:textId="77777777" w:rsidR="005D746B" w:rsidRDefault="005D746B" w:rsidP="006F6491">
      <w:pPr>
        <w:pStyle w:val="Heading2"/>
        <w:tabs>
          <w:tab w:val="clear" w:pos="1836"/>
        </w:tabs>
        <w:ind w:left="1170" w:hanging="1170"/>
      </w:pPr>
      <w:bookmarkStart w:id="845" w:name="_Toc387757126"/>
      <w:r>
        <w:t>Main Parameter File</w:t>
      </w:r>
      <w:bookmarkEnd w:id="845"/>
    </w:p>
    <w:p w14:paraId="04C67E76" w14:textId="77777777" w:rsidR="00D23843" w:rsidRDefault="001B5766" w:rsidP="001B5766">
      <w:pPr>
        <w:ind w:left="1152"/>
      </w:pPr>
      <w:r>
        <w:rPr>
          <w:noProof/>
        </w:rPr>
        <w:drawing>
          <wp:inline distT="0" distB="0" distL="0" distR="0" wp14:anchorId="4FDB35F8" wp14:editId="27B23B7E">
            <wp:extent cx="4477567" cy="4937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80453" cy="4940942"/>
                    </a:xfrm>
                    <a:prstGeom prst="rect">
                      <a:avLst/>
                    </a:prstGeom>
                  </pic:spPr>
                </pic:pic>
              </a:graphicData>
            </a:graphic>
          </wp:inline>
        </w:drawing>
      </w:r>
    </w:p>
    <w:p w14:paraId="4DEE207A" w14:textId="77777777" w:rsidR="00D23843" w:rsidRDefault="00D23843" w:rsidP="001B5766">
      <w:pPr>
        <w:ind w:left="1152"/>
      </w:pPr>
    </w:p>
    <w:p w14:paraId="4360B738" w14:textId="77777777" w:rsidR="00D23843" w:rsidRDefault="00D23843" w:rsidP="001B5766">
      <w:pPr>
        <w:ind w:left="1152"/>
      </w:pPr>
    </w:p>
    <w:p w14:paraId="7061C372" w14:textId="77777777" w:rsidR="00D23843" w:rsidRDefault="00D23843" w:rsidP="001B5766">
      <w:pPr>
        <w:ind w:left="1152"/>
      </w:pPr>
    </w:p>
    <w:p w14:paraId="7193E007" w14:textId="77777777" w:rsidR="00D23843" w:rsidRDefault="00D23843" w:rsidP="001B5766">
      <w:pPr>
        <w:ind w:left="1152"/>
      </w:pPr>
    </w:p>
    <w:p w14:paraId="510650DF" w14:textId="77777777" w:rsidR="00D23843" w:rsidRDefault="00D23843" w:rsidP="001B5766">
      <w:pPr>
        <w:ind w:left="1152"/>
      </w:pPr>
    </w:p>
    <w:p w14:paraId="7A595D3D" w14:textId="77777777" w:rsidR="00D23843" w:rsidRDefault="00D23843" w:rsidP="001B5766">
      <w:pPr>
        <w:ind w:left="1152"/>
      </w:pPr>
    </w:p>
    <w:p w14:paraId="515AF262" w14:textId="77777777" w:rsidR="00B57BC5" w:rsidRDefault="001B5766" w:rsidP="001B5766">
      <w:pPr>
        <w:ind w:left="1152"/>
      </w:pPr>
      <w:r>
        <w:rPr>
          <w:noProof/>
        </w:rPr>
        <w:drawing>
          <wp:inline distT="0" distB="0" distL="0" distR="0" wp14:anchorId="7BA126CA" wp14:editId="705A014D">
            <wp:extent cx="8467339" cy="3979469"/>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8464185" cy="3977987"/>
                    </a:xfrm>
                    <a:prstGeom prst="rect">
                      <a:avLst/>
                    </a:prstGeom>
                  </pic:spPr>
                </pic:pic>
              </a:graphicData>
            </a:graphic>
          </wp:inline>
        </w:drawing>
      </w:r>
    </w:p>
    <w:p w14:paraId="291171F2" w14:textId="77777777" w:rsidR="00D23843" w:rsidRDefault="001B5766" w:rsidP="001B5766">
      <w:pPr>
        <w:ind w:left="1152"/>
        <w:rPr>
          <w:rFonts w:ascii="Verdana" w:hAnsi="Verdana" w:cs="Verdana"/>
          <w:sz w:val="28"/>
          <w:szCs w:val="28"/>
        </w:rPr>
      </w:pPr>
      <w:r>
        <w:rPr>
          <w:noProof/>
        </w:rPr>
        <w:lastRenderedPageBreak/>
        <w:drawing>
          <wp:inline distT="0" distB="0" distL="0" distR="0" wp14:anchorId="47F0D2CB" wp14:editId="7CD39E45">
            <wp:extent cx="4222714" cy="4462272"/>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229038" cy="4468955"/>
                    </a:xfrm>
                    <a:prstGeom prst="rect">
                      <a:avLst/>
                    </a:prstGeom>
                  </pic:spPr>
                </pic:pic>
              </a:graphicData>
            </a:graphic>
          </wp:inline>
        </w:drawing>
      </w:r>
    </w:p>
    <w:p w14:paraId="1D4D0A50" w14:textId="77777777" w:rsidR="00D23843" w:rsidRDefault="00D23843">
      <w:pPr>
        <w:rPr>
          <w:rFonts w:ascii="Verdana" w:hAnsi="Verdana" w:cs="Verdana"/>
          <w:sz w:val="28"/>
          <w:szCs w:val="28"/>
        </w:rPr>
      </w:pPr>
      <w:r>
        <w:rPr>
          <w:rFonts w:ascii="Verdana" w:hAnsi="Verdana" w:cs="Verdana"/>
          <w:sz w:val="28"/>
          <w:szCs w:val="28"/>
        </w:rPr>
        <w:br w:type="page"/>
      </w:r>
    </w:p>
    <w:p w14:paraId="2F9157C9" w14:textId="77777777" w:rsidR="001B5766" w:rsidRDefault="001B5766" w:rsidP="001B5766">
      <w:pPr>
        <w:ind w:left="1152"/>
        <w:rPr>
          <w:rFonts w:ascii="Verdana" w:hAnsi="Verdana" w:cs="Verdana"/>
          <w:sz w:val="28"/>
          <w:szCs w:val="28"/>
        </w:rPr>
      </w:pPr>
    </w:p>
    <w:p w14:paraId="75E180C0" w14:textId="77777777" w:rsidR="005D746B" w:rsidRDefault="005D746B" w:rsidP="006F6491">
      <w:pPr>
        <w:pStyle w:val="Heading2"/>
        <w:tabs>
          <w:tab w:val="clear" w:pos="1836"/>
        </w:tabs>
        <w:ind w:left="1170" w:hanging="1170"/>
      </w:pPr>
      <w:bookmarkStart w:id="846" w:name="_Toc387757127"/>
      <w:r>
        <w:t>Age-only Disturbances</w:t>
      </w:r>
      <w:bookmarkEnd w:id="846"/>
    </w:p>
    <w:p w14:paraId="67153192" w14:textId="77777777" w:rsidR="00D23843" w:rsidRPr="00D23843" w:rsidRDefault="00D23843" w:rsidP="00D23843">
      <w:pPr>
        <w:pStyle w:val="textbody"/>
      </w:pPr>
    </w:p>
    <w:p w14:paraId="331B9691" w14:textId="77777777" w:rsidR="00D23843" w:rsidRPr="00D23843" w:rsidRDefault="00D23843" w:rsidP="00D23843">
      <w:pPr>
        <w:pStyle w:val="textbody"/>
      </w:pPr>
      <w:r>
        <w:rPr>
          <w:noProof/>
        </w:rPr>
        <w:drawing>
          <wp:inline distT="0" distB="0" distL="0" distR="0" wp14:anchorId="5D6BA5D1" wp14:editId="05C51A5F">
            <wp:extent cx="5508346" cy="297015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509701" cy="2970882"/>
                    </a:xfrm>
                    <a:prstGeom prst="rect">
                      <a:avLst/>
                    </a:prstGeom>
                  </pic:spPr>
                </pic:pic>
              </a:graphicData>
            </a:graphic>
          </wp:inline>
        </w:drawing>
      </w:r>
    </w:p>
    <w:sectPr w:rsidR="00D23843" w:rsidRPr="00D23843" w:rsidSect="00094570">
      <w:pgSz w:w="15840" w:h="12240" w:orient="landscape" w:code="1"/>
      <w:pgMar w:top="1440" w:right="360" w:bottom="1440" w:left="360" w:header="936"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44" w:author="mslucash" w:date="2014-10-16T09:59:00Z" w:initials="m">
    <w:p w14:paraId="16FD50CD" w14:textId="011AB6FC" w:rsidR="004C74A4" w:rsidRDefault="004C74A4">
      <w:pPr>
        <w:pStyle w:val="CommentText"/>
      </w:pPr>
      <w:r>
        <w:rPr>
          <w:rStyle w:val="CommentReference"/>
        </w:rPr>
        <w:annotationRef/>
      </w:r>
      <w:r>
        <w:t>Put in new example when finished with Century.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FD50C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9E5CA1" w14:textId="77777777" w:rsidR="002C11DF" w:rsidRDefault="002C11DF">
      <w:r>
        <w:separator/>
      </w:r>
    </w:p>
  </w:endnote>
  <w:endnote w:type="continuationSeparator" w:id="0">
    <w:p w14:paraId="67EC8CF2" w14:textId="77777777" w:rsidR="002C11DF" w:rsidRDefault="002C1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MS Sans Serif">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D0958D" w14:textId="77777777" w:rsidR="00C93BBC" w:rsidRDefault="00C93BBC">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605E8C">
      <w:rPr>
        <w:rFonts w:ascii="Arial" w:hAnsi="Arial" w:cs="Arial"/>
        <w:noProof/>
      </w:rPr>
      <w:t>4</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7FFA05" w14:textId="77777777" w:rsidR="002C11DF" w:rsidRDefault="002C11DF">
      <w:r>
        <w:separator/>
      </w:r>
    </w:p>
  </w:footnote>
  <w:footnote w:type="continuationSeparator" w:id="0">
    <w:p w14:paraId="60588385" w14:textId="77777777" w:rsidR="002C11DF" w:rsidRDefault="002C11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10ACC4" w14:textId="77777777" w:rsidR="00C93BBC" w:rsidRDefault="00C93BBC">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4CE8E4" w14:textId="77777777" w:rsidR="00C93BBC" w:rsidRDefault="002C11DF">
    <w:pPr>
      <w:pStyle w:val="Header"/>
      <w:tabs>
        <w:tab w:val="clear" w:pos="4320"/>
        <w:tab w:val="clear" w:pos="8640"/>
        <w:tab w:val="center" w:pos="4488"/>
        <w:tab w:val="right" w:pos="8976"/>
      </w:tabs>
    </w:pPr>
    <w:r>
      <w:fldChar w:fldCharType="begin"/>
    </w:r>
    <w:r>
      <w:instrText xml:space="preserve"> DOCPROPERTY  "Extension Name"  \* MERGEFORMAT </w:instrText>
    </w:r>
    <w:r>
      <w:fldChar w:fldCharType="separate"/>
    </w:r>
    <w:r w:rsidR="00605E8C">
      <w:t>Century Succession</w:t>
    </w:r>
    <w:r>
      <w:fldChar w:fldCharType="end"/>
    </w:r>
    <w:r w:rsidR="00C93BBC">
      <w:t xml:space="preserve"> v</w:t>
    </w:r>
    <w:r>
      <w:fldChar w:fldCharType="begin"/>
    </w:r>
    <w:r>
      <w:instrText xml:space="preserve"> DOCPROPERTY  "Extension Version"  \* MERGEFORMAT </w:instrText>
    </w:r>
    <w:r>
      <w:fldChar w:fldCharType="separate"/>
    </w:r>
    <w:r w:rsidR="00605E8C">
      <w:t>3.1</w:t>
    </w:r>
    <w:r>
      <w:fldChar w:fldCharType="end"/>
    </w:r>
    <w:r w:rsidR="00C93BBC">
      <w:t xml:space="preserve"> – User Guide</w:t>
    </w:r>
    <w:r w:rsidR="00C93BBC">
      <w:tab/>
    </w:r>
    <w:r w:rsidR="00C93BBC">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4">
    <w:nsid w:val="6D1B7DB9"/>
    <w:multiLevelType w:val="hybridMultilevel"/>
    <w:tmpl w:val="E526A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6"/>
  </w:num>
  <w:num w:numId="6">
    <w:abstractNumId w:val="5"/>
  </w:num>
  <w:num w:numId="7">
    <w:abstractNumId w:val="0"/>
  </w:num>
  <w:num w:numId="8">
    <w:abstractNumId w:val="4"/>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slucash">
    <w15:presenceInfo w15:providerId="None" w15:userId="mslucas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7121"/>
    <w:rsid w:val="00007C9A"/>
    <w:rsid w:val="00012864"/>
    <w:rsid w:val="000148FD"/>
    <w:rsid w:val="0003508C"/>
    <w:rsid w:val="00036EA3"/>
    <w:rsid w:val="0004318B"/>
    <w:rsid w:val="00044111"/>
    <w:rsid w:val="00044497"/>
    <w:rsid w:val="00056942"/>
    <w:rsid w:val="0005778A"/>
    <w:rsid w:val="000728DA"/>
    <w:rsid w:val="00072ECA"/>
    <w:rsid w:val="00073A37"/>
    <w:rsid w:val="00081D8E"/>
    <w:rsid w:val="00090526"/>
    <w:rsid w:val="00094570"/>
    <w:rsid w:val="00095D4A"/>
    <w:rsid w:val="000974F3"/>
    <w:rsid w:val="000A2DC0"/>
    <w:rsid w:val="000A5EA5"/>
    <w:rsid w:val="000B0E07"/>
    <w:rsid w:val="000B38DD"/>
    <w:rsid w:val="000C1393"/>
    <w:rsid w:val="000C1849"/>
    <w:rsid w:val="000C256C"/>
    <w:rsid w:val="000D7C1B"/>
    <w:rsid w:val="000F2289"/>
    <w:rsid w:val="000F5B60"/>
    <w:rsid w:val="00103F94"/>
    <w:rsid w:val="00105CE9"/>
    <w:rsid w:val="00107846"/>
    <w:rsid w:val="00110E6D"/>
    <w:rsid w:val="001147E9"/>
    <w:rsid w:val="00126194"/>
    <w:rsid w:val="00130DA9"/>
    <w:rsid w:val="00134C10"/>
    <w:rsid w:val="00135192"/>
    <w:rsid w:val="00142C55"/>
    <w:rsid w:val="00163FC9"/>
    <w:rsid w:val="00167D36"/>
    <w:rsid w:val="0017228F"/>
    <w:rsid w:val="00180918"/>
    <w:rsid w:val="001865C0"/>
    <w:rsid w:val="00194128"/>
    <w:rsid w:val="001A0025"/>
    <w:rsid w:val="001A3518"/>
    <w:rsid w:val="001A4092"/>
    <w:rsid w:val="001A72DD"/>
    <w:rsid w:val="001B471C"/>
    <w:rsid w:val="001B5766"/>
    <w:rsid w:val="001B749F"/>
    <w:rsid w:val="001C1B8F"/>
    <w:rsid w:val="001C51BE"/>
    <w:rsid w:val="001D0C7F"/>
    <w:rsid w:val="001D3E25"/>
    <w:rsid w:val="001D582E"/>
    <w:rsid w:val="001E0D99"/>
    <w:rsid w:val="001E2185"/>
    <w:rsid w:val="001E5210"/>
    <w:rsid w:val="001F43FA"/>
    <w:rsid w:val="001F45A2"/>
    <w:rsid w:val="002066E5"/>
    <w:rsid w:val="002073CB"/>
    <w:rsid w:val="002124E7"/>
    <w:rsid w:val="002129F9"/>
    <w:rsid w:val="00214350"/>
    <w:rsid w:val="00217D3A"/>
    <w:rsid w:val="00221231"/>
    <w:rsid w:val="002215CD"/>
    <w:rsid w:val="002225E9"/>
    <w:rsid w:val="00237C36"/>
    <w:rsid w:val="00242BE6"/>
    <w:rsid w:val="002449FC"/>
    <w:rsid w:val="00246E06"/>
    <w:rsid w:val="00253A57"/>
    <w:rsid w:val="00256A63"/>
    <w:rsid w:val="00263BF1"/>
    <w:rsid w:val="00274343"/>
    <w:rsid w:val="0027781C"/>
    <w:rsid w:val="002800CE"/>
    <w:rsid w:val="002804E7"/>
    <w:rsid w:val="00285A23"/>
    <w:rsid w:val="00297CB7"/>
    <w:rsid w:val="002A08CA"/>
    <w:rsid w:val="002A4B93"/>
    <w:rsid w:val="002A7FD5"/>
    <w:rsid w:val="002B2259"/>
    <w:rsid w:val="002C11DF"/>
    <w:rsid w:val="002C4106"/>
    <w:rsid w:val="002C5A79"/>
    <w:rsid w:val="002E5102"/>
    <w:rsid w:val="002F0D1A"/>
    <w:rsid w:val="002F1B6E"/>
    <w:rsid w:val="003006D4"/>
    <w:rsid w:val="0030267A"/>
    <w:rsid w:val="00324814"/>
    <w:rsid w:val="0032493F"/>
    <w:rsid w:val="003252F7"/>
    <w:rsid w:val="00331681"/>
    <w:rsid w:val="003363C9"/>
    <w:rsid w:val="00344E2D"/>
    <w:rsid w:val="003463B6"/>
    <w:rsid w:val="0034651F"/>
    <w:rsid w:val="00354162"/>
    <w:rsid w:val="00360FAF"/>
    <w:rsid w:val="00361242"/>
    <w:rsid w:val="00364811"/>
    <w:rsid w:val="0037532A"/>
    <w:rsid w:val="0038036E"/>
    <w:rsid w:val="003836A9"/>
    <w:rsid w:val="00392ECE"/>
    <w:rsid w:val="00393F55"/>
    <w:rsid w:val="003A27E9"/>
    <w:rsid w:val="003A3D58"/>
    <w:rsid w:val="003B1FFF"/>
    <w:rsid w:val="003B221D"/>
    <w:rsid w:val="003B5422"/>
    <w:rsid w:val="003B6F14"/>
    <w:rsid w:val="003C083E"/>
    <w:rsid w:val="003C2237"/>
    <w:rsid w:val="003D0B3D"/>
    <w:rsid w:val="003D205A"/>
    <w:rsid w:val="003D7E90"/>
    <w:rsid w:val="003E5DF6"/>
    <w:rsid w:val="003E5F8A"/>
    <w:rsid w:val="0040556F"/>
    <w:rsid w:val="00406F27"/>
    <w:rsid w:val="00411A02"/>
    <w:rsid w:val="004150FD"/>
    <w:rsid w:val="004224A4"/>
    <w:rsid w:val="0042646D"/>
    <w:rsid w:val="00426F0F"/>
    <w:rsid w:val="00430590"/>
    <w:rsid w:val="00442807"/>
    <w:rsid w:val="004518F7"/>
    <w:rsid w:val="00452EF7"/>
    <w:rsid w:val="0045325A"/>
    <w:rsid w:val="00454E0E"/>
    <w:rsid w:val="00461061"/>
    <w:rsid w:val="00463418"/>
    <w:rsid w:val="00481CB8"/>
    <w:rsid w:val="004929FA"/>
    <w:rsid w:val="004A1FC9"/>
    <w:rsid w:val="004A3098"/>
    <w:rsid w:val="004B108E"/>
    <w:rsid w:val="004C049D"/>
    <w:rsid w:val="004C14E8"/>
    <w:rsid w:val="004C6ADE"/>
    <w:rsid w:val="004C74A4"/>
    <w:rsid w:val="004D1669"/>
    <w:rsid w:val="004D1913"/>
    <w:rsid w:val="004D7974"/>
    <w:rsid w:val="004E3599"/>
    <w:rsid w:val="004E6505"/>
    <w:rsid w:val="004F21A1"/>
    <w:rsid w:val="004F25FB"/>
    <w:rsid w:val="004F2D00"/>
    <w:rsid w:val="00502D06"/>
    <w:rsid w:val="00503F45"/>
    <w:rsid w:val="005055C9"/>
    <w:rsid w:val="0051212C"/>
    <w:rsid w:val="005237B6"/>
    <w:rsid w:val="00541F2B"/>
    <w:rsid w:val="00554CF9"/>
    <w:rsid w:val="00557E14"/>
    <w:rsid w:val="005624DE"/>
    <w:rsid w:val="00563E34"/>
    <w:rsid w:val="00564AC6"/>
    <w:rsid w:val="00570576"/>
    <w:rsid w:val="00570902"/>
    <w:rsid w:val="00571692"/>
    <w:rsid w:val="005742F7"/>
    <w:rsid w:val="005754D6"/>
    <w:rsid w:val="005815A6"/>
    <w:rsid w:val="0059146B"/>
    <w:rsid w:val="005958E7"/>
    <w:rsid w:val="0059638C"/>
    <w:rsid w:val="005A13D7"/>
    <w:rsid w:val="005B5667"/>
    <w:rsid w:val="005C3220"/>
    <w:rsid w:val="005C69BC"/>
    <w:rsid w:val="005D023A"/>
    <w:rsid w:val="005D03CF"/>
    <w:rsid w:val="005D12A2"/>
    <w:rsid w:val="005D3C4B"/>
    <w:rsid w:val="005D4AFF"/>
    <w:rsid w:val="005D746B"/>
    <w:rsid w:val="005E0E0A"/>
    <w:rsid w:val="005E63DA"/>
    <w:rsid w:val="005F0D21"/>
    <w:rsid w:val="005F1C43"/>
    <w:rsid w:val="00601BDD"/>
    <w:rsid w:val="00605481"/>
    <w:rsid w:val="00605E8C"/>
    <w:rsid w:val="00612729"/>
    <w:rsid w:val="00620145"/>
    <w:rsid w:val="0062170F"/>
    <w:rsid w:val="006250C7"/>
    <w:rsid w:val="00633534"/>
    <w:rsid w:val="00635958"/>
    <w:rsid w:val="00637E24"/>
    <w:rsid w:val="00656703"/>
    <w:rsid w:val="00660594"/>
    <w:rsid w:val="00661DA6"/>
    <w:rsid w:val="00664772"/>
    <w:rsid w:val="00664ABC"/>
    <w:rsid w:val="00670BEB"/>
    <w:rsid w:val="0067611E"/>
    <w:rsid w:val="006766E5"/>
    <w:rsid w:val="006827CC"/>
    <w:rsid w:val="006901B7"/>
    <w:rsid w:val="006944D5"/>
    <w:rsid w:val="00695AD7"/>
    <w:rsid w:val="00697BDA"/>
    <w:rsid w:val="006B5CC8"/>
    <w:rsid w:val="006C2A14"/>
    <w:rsid w:val="006C2C51"/>
    <w:rsid w:val="006D4793"/>
    <w:rsid w:val="006D5F0A"/>
    <w:rsid w:val="006F11D8"/>
    <w:rsid w:val="006F1EA5"/>
    <w:rsid w:val="006F44B4"/>
    <w:rsid w:val="006F4683"/>
    <w:rsid w:val="006F63EB"/>
    <w:rsid w:val="006F6491"/>
    <w:rsid w:val="00700B24"/>
    <w:rsid w:val="00704844"/>
    <w:rsid w:val="00707B6E"/>
    <w:rsid w:val="00711C7D"/>
    <w:rsid w:val="0071638D"/>
    <w:rsid w:val="007172E2"/>
    <w:rsid w:val="00721227"/>
    <w:rsid w:val="007239D2"/>
    <w:rsid w:val="00734957"/>
    <w:rsid w:val="007375D0"/>
    <w:rsid w:val="007447EC"/>
    <w:rsid w:val="0074692C"/>
    <w:rsid w:val="00761179"/>
    <w:rsid w:val="0076589C"/>
    <w:rsid w:val="00765B56"/>
    <w:rsid w:val="00771B7C"/>
    <w:rsid w:val="0077631C"/>
    <w:rsid w:val="00776B0D"/>
    <w:rsid w:val="00790548"/>
    <w:rsid w:val="00791AC7"/>
    <w:rsid w:val="007A3F68"/>
    <w:rsid w:val="007C03E2"/>
    <w:rsid w:val="007C7E42"/>
    <w:rsid w:val="007C7E97"/>
    <w:rsid w:val="007D624A"/>
    <w:rsid w:val="007F6FBF"/>
    <w:rsid w:val="007F7DFC"/>
    <w:rsid w:val="008078CB"/>
    <w:rsid w:val="00812860"/>
    <w:rsid w:val="00815F11"/>
    <w:rsid w:val="00820B38"/>
    <w:rsid w:val="00821E5E"/>
    <w:rsid w:val="00824A2E"/>
    <w:rsid w:val="00825F03"/>
    <w:rsid w:val="00827A7F"/>
    <w:rsid w:val="0083089B"/>
    <w:rsid w:val="0084021A"/>
    <w:rsid w:val="008426C8"/>
    <w:rsid w:val="00847579"/>
    <w:rsid w:val="008535B9"/>
    <w:rsid w:val="00853F33"/>
    <w:rsid w:val="008541FE"/>
    <w:rsid w:val="008545A0"/>
    <w:rsid w:val="008619C9"/>
    <w:rsid w:val="008645A0"/>
    <w:rsid w:val="008709F2"/>
    <w:rsid w:val="0088260A"/>
    <w:rsid w:val="00883123"/>
    <w:rsid w:val="00886C37"/>
    <w:rsid w:val="00892460"/>
    <w:rsid w:val="008A0BE0"/>
    <w:rsid w:val="008A171A"/>
    <w:rsid w:val="008A2112"/>
    <w:rsid w:val="008B05E9"/>
    <w:rsid w:val="008B175A"/>
    <w:rsid w:val="008B3BBC"/>
    <w:rsid w:val="008C0C11"/>
    <w:rsid w:val="008C6B7C"/>
    <w:rsid w:val="008D540B"/>
    <w:rsid w:val="008D65E2"/>
    <w:rsid w:val="008D6BD6"/>
    <w:rsid w:val="008D72F8"/>
    <w:rsid w:val="008D7FB4"/>
    <w:rsid w:val="008F09BF"/>
    <w:rsid w:val="008F20A9"/>
    <w:rsid w:val="008F41A1"/>
    <w:rsid w:val="008F664B"/>
    <w:rsid w:val="008F6AD1"/>
    <w:rsid w:val="0091347A"/>
    <w:rsid w:val="00920246"/>
    <w:rsid w:val="00924D29"/>
    <w:rsid w:val="00927A4B"/>
    <w:rsid w:val="00933ED3"/>
    <w:rsid w:val="0094042E"/>
    <w:rsid w:val="00943D6C"/>
    <w:rsid w:val="00947BB8"/>
    <w:rsid w:val="009547B8"/>
    <w:rsid w:val="00955D42"/>
    <w:rsid w:val="0096149D"/>
    <w:rsid w:val="009625BE"/>
    <w:rsid w:val="0096375C"/>
    <w:rsid w:val="00963E06"/>
    <w:rsid w:val="00970369"/>
    <w:rsid w:val="0097133D"/>
    <w:rsid w:val="00973C57"/>
    <w:rsid w:val="00973DDC"/>
    <w:rsid w:val="00974FC2"/>
    <w:rsid w:val="00976E04"/>
    <w:rsid w:val="0099712B"/>
    <w:rsid w:val="009A3C9D"/>
    <w:rsid w:val="009A4AB0"/>
    <w:rsid w:val="009A4B48"/>
    <w:rsid w:val="009B1D3B"/>
    <w:rsid w:val="009B2A1E"/>
    <w:rsid w:val="009B47AB"/>
    <w:rsid w:val="009B4A99"/>
    <w:rsid w:val="009B4B23"/>
    <w:rsid w:val="009B756E"/>
    <w:rsid w:val="009C5673"/>
    <w:rsid w:val="009D0C5B"/>
    <w:rsid w:val="009D4DE5"/>
    <w:rsid w:val="009D6494"/>
    <w:rsid w:val="009D6EDB"/>
    <w:rsid w:val="009E0A08"/>
    <w:rsid w:val="009E12B1"/>
    <w:rsid w:val="009E5A53"/>
    <w:rsid w:val="009E6CEC"/>
    <w:rsid w:val="009F69E8"/>
    <w:rsid w:val="00A07A4C"/>
    <w:rsid w:val="00A168EF"/>
    <w:rsid w:val="00A24032"/>
    <w:rsid w:val="00A253F3"/>
    <w:rsid w:val="00A26A08"/>
    <w:rsid w:val="00A307FE"/>
    <w:rsid w:val="00A3201B"/>
    <w:rsid w:val="00A41E6F"/>
    <w:rsid w:val="00A45BAE"/>
    <w:rsid w:val="00A47074"/>
    <w:rsid w:val="00A51506"/>
    <w:rsid w:val="00A62C52"/>
    <w:rsid w:val="00A66067"/>
    <w:rsid w:val="00A72CE3"/>
    <w:rsid w:val="00A7706C"/>
    <w:rsid w:val="00A77CA2"/>
    <w:rsid w:val="00A80280"/>
    <w:rsid w:val="00A82A51"/>
    <w:rsid w:val="00A85D83"/>
    <w:rsid w:val="00A87B1F"/>
    <w:rsid w:val="00A96B84"/>
    <w:rsid w:val="00A97BAA"/>
    <w:rsid w:val="00AA39E5"/>
    <w:rsid w:val="00AA7B67"/>
    <w:rsid w:val="00AB0329"/>
    <w:rsid w:val="00AB11A7"/>
    <w:rsid w:val="00AB51F4"/>
    <w:rsid w:val="00AB775A"/>
    <w:rsid w:val="00AC0B7A"/>
    <w:rsid w:val="00AC279A"/>
    <w:rsid w:val="00AC27E3"/>
    <w:rsid w:val="00AC72B9"/>
    <w:rsid w:val="00AD0A48"/>
    <w:rsid w:val="00AD3BE7"/>
    <w:rsid w:val="00AD6874"/>
    <w:rsid w:val="00AE0FDF"/>
    <w:rsid w:val="00AE3810"/>
    <w:rsid w:val="00AF2761"/>
    <w:rsid w:val="00AF75F2"/>
    <w:rsid w:val="00AF7825"/>
    <w:rsid w:val="00B140D0"/>
    <w:rsid w:val="00B15E31"/>
    <w:rsid w:val="00B25221"/>
    <w:rsid w:val="00B261F2"/>
    <w:rsid w:val="00B45714"/>
    <w:rsid w:val="00B476CA"/>
    <w:rsid w:val="00B543CA"/>
    <w:rsid w:val="00B544D0"/>
    <w:rsid w:val="00B55D32"/>
    <w:rsid w:val="00B56ABB"/>
    <w:rsid w:val="00B57BC5"/>
    <w:rsid w:val="00B67570"/>
    <w:rsid w:val="00B7068D"/>
    <w:rsid w:val="00B7169F"/>
    <w:rsid w:val="00B76DBD"/>
    <w:rsid w:val="00B8480C"/>
    <w:rsid w:val="00B85410"/>
    <w:rsid w:val="00B91833"/>
    <w:rsid w:val="00B944DA"/>
    <w:rsid w:val="00BA0108"/>
    <w:rsid w:val="00BB10E9"/>
    <w:rsid w:val="00BB4969"/>
    <w:rsid w:val="00BC1B42"/>
    <w:rsid w:val="00BC566B"/>
    <w:rsid w:val="00BC6C17"/>
    <w:rsid w:val="00BC7E49"/>
    <w:rsid w:val="00BD3088"/>
    <w:rsid w:val="00BD599A"/>
    <w:rsid w:val="00BD7F29"/>
    <w:rsid w:val="00BE1F82"/>
    <w:rsid w:val="00BE3F5C"/>
    <w:rsid w:val="00BE6A56"/>
    <w:rsid w:val="00BF658C"/>
    <w:rsid w:val="00C07AEB"/>
    <w:rsid w:val="00C07C91"/>
    <w:rsid w:val="00C12764"/>
    <w:rsid w:val="00C12A19"/>
    <w:rsid w:val="00C2058D"/>
    <w:rsid w:val="00C23199"/>
    <w:rsid w:val="00C23A13"/>
    <w:rsid w:val="00C258E3"/>
    <w:rsid w:val="00C310FD"/>
    <w:rsid w:val="00C33133"/>
    <w:rsid w:val="00C33805"/>
    <w:rsid w:val="00C34196"/>
    <w:rsid w:val="00C3660A"/>
    <w:rsid w:val="00C42E45"/>
    <w:rsid w:val="00C57A50"/>
    <w:rsid w:val="00C6214D"/>
    <w:rsid w:val="00C63F5E"/>
    <w:rsid w:val="00C765C8"/>
    <w:rsid w:val="00C93BBC"/>
    <w:rsid w:val="00C94E45"/>
    <w:rsid w:val="00CA4149"/>
    <w:rsid w:val="00CA5CEC"/>
    <w:rsid w:val="00CC0885"/>
    <w:rsid w:val="00CC2512"/>
    <w:rsid w:val="00CC2921"/>
    <w:rsid w:val="00CD29DE"/>
    <w:rsid w:val="00CE2C6E"/>
    <w:rsid w:val="00CE4CA8"/>
    <w:rsid w:val="00D032DF"/>
    <w:rsid w:val="00D16BE0"/>
    <w:rsid w:val="00D20BEE"/>
    <w:rsid w:val="00D22C0E"/>
    <w:rsid w:val="00D22CB2"/>
    <w:rsid w:val="00D22DE7"/>
    <w:rsid w:val="00D23843"/>
    <w:rsid w:val="00D27438"/>
    <w:rsid w:val="00D3296C"/>
    <w:rsid w:val="00D32E0C"/>
    <w:rsid w:val="00D43CA7"/>
    <w:rsid w:val="00D55A8B"/>
    <w:rsid w:val="00D60B52"/>
    <w:rsid w:val="00D773DB"/>
    <w:rsid w:val="00D776D7"/>
    <w:rsid w:val="00D96BC7"/>
    <w:rsid w:val="00D9799A"/>
    <w:rsid w:val="00DA34CE"/>
    <w:rsid w:val="00DA3C52"/>
    <w:rsid w:val="00DA75D8"/>
    <w:rsid w:val="00DB2816"/>
    <w:rsid w:val="00DB4623"/>
    <w:rsid w:val="00DB583E"/>
    <w:rsid w:val="00DB5F55"/>
    <w:rsid w:val="00DB66AD"/>
    <w:rsid w:val="00DB727D"/>
    <w:rsid w:val="00DD48E1"/>
    <w:rsid w:val="00DE3D3A"/>
    <w:rsid w:val="00E11F28"/>
    <w:rsid w:val="00E15C9C"/>
    <w:rsid w:val="00E22177"/>
    <w:rsid w:val="00E26A9A"/>
    <w:rsid w:val="00E566B4"/>
    <w:rsid w:val="00E57B22"/>
    <w:rsid w:val="00E659E6"/>
    <w:rsid w:val="00E75E46"/>
    <w:rsid w:val="00E779C7"/>
    <w:rsid w:val="00E91A02"/>
    <w:rsid w:val="00E937D3"/>
    <w:rsid w:val="00E96A96"/>
    <w:rsid w:val="00EA1D26"/>
    <w:rsid w:val="00EA31AB"/>
    <w:rsid w:val="00EA5D58"/>
    <w:rsid w:val="00EB1380"/>
    <w:rsid w:val="00EB2E00"/>
    <w:rsid w:val="00EB5E4D"/>
    <w:rsid w:val="00EB7AFF"/>
    <w:rsid w:val="00EC0682"/>
    <w:rsid w:val="00EC66B4"/>
    <w:rsid w:val="00ED2F7B"/>
    <w:rsid w:val="00EE0115"/>
    <w:rsid w:val="00EE45A9"/>
    <w:rsid w:val="00EE4657"/>
    <w:rsid w:val="00EE6DD1"/>
    <w:rsid w:val="00F01B5C"/>
    <w:rsid w:val="00F03241"/>
    <w:rsid w:val="00F032E1"/>
    <w:rsid w:val="00F10425"/>
    <w:rsid w:val="00F150AC"/>
    <w:rsid w:val="00F25FBE"/>
    <w:rsid w:val="00F337F0"/>
    <w:rsid w:val="00F351B8"/>
    <w:rsid w:val="00F41189"/>
    <w:rsid w:val="00F454BB"/>
    <w:rsid w:val="00F4779F"/>
    <w:rsid w:val="00F51DEF"/>
    <w:rsid w:val="00F544D1"/>
    <w:rsid w:val="00F5527E"/>
    <w:rsid w:val="00F61271"/>
    <w:rsid w:val="00F648C0"/>
    <w:rsid w:val="00F77E0C"/>
    <w:rsid w:val="00F848AE"/>
    <w:rsid w:val="00F90D36"/>
    <w:rsid w:val="00F9352A"/>
    <w:rsid w:val="00F9759E"/>
    <w:rsid w:val="00FA7D07"/>
    <w:rsid w:val="00FB351B"/>
    <w:rsid w:val="00FC5E18"/>
    <w:rsid w:val="00FC7B49"/>
    <w:rsid w:val="00FD40C1"/>
    <w:rsid w:val="00FD7E4F"/>
    <w:rsid w:val="00FF5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20AF5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semiHidden="0" w:uiPriority="99" w:unhideWhenUsed="0" w:qFormat="1"/>
    <w:lsdException w:name="heading 3" w:semiHidden="0" w:uiPriority="99" w:unhideWhenUsed="0" w:qFormat="1"/>
    <w:lsdException w:name="heading 4" w:semiHidden="0" w:uiPriority="99" w:unhideWhenUsed="0" w:qFormat="1"/>
    <w:lsdException w:name="heading 5" w:semiHidden="0" w:uiPriority="99" w:unhideWhenUsed="0" w:qFormat="1"/>
    <w:lsdException w:name="heading 6" w:semiHidden="0" w:uiPriority="99" w:unhideWhenUsed="0"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semiHidden="0" w:uiPriority="99" w:unhideWhenUsed="0" w:qFormat="1"/>
    <w:lsdException w:name="heading 3" w:semiHidden="0" w:uiPriority="99" w:unhideWhenUsed="0" w:qFormat="1"/>
    <w:lsdException w:name="heading 4" w:semiHidden="0" w:uiPriority="99" w:unhideWhenUsed="0" w:qFormat="1"/>
    <w:lsdException w:name="heading 5" w:semiHidden="0" w:uiPriority="99" w:unhideWhenUsed="0" w:qFormat="1"/>
    <w:lsdException w:name="heading 6" w:semiHidden="0" w:uiPriority="99" w:unhideWhenUsed="0"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rel.colostate.edu/projects/century/manual4/man96.html" TargetMode="External"/><Relationship Id="rId18" Type="http://schemas.openxmlformats.org/officeDocument/2006/relationships/footer" Target="footer1.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www.nrel.colostate.edu/projects/century/manual4/man96.html" TargetMode="Externa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nrel.colostate.edu/projects/century/manual4/man96.html"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rel.colostate.edu/projects/century/manual4/man96.htm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6.png"/><Relationship Id="rId10" Type="http://schemas.openxmlformats.org/officeDocument/2006/relationships/image" Target="media/image1.gif"/><Relationship Id="rId19"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nrel.colostate.edu/projects/century/manual4/man96.html" TargetMode="External"/><Relationship Id="rId22" Type="http://schemas.openxmlformats.org/officeDocument/2006/relationships/image" Target="media/image5.png"/><Relationship Id="rId27"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F79EF81-A457-4C5B-94A1-845DE9C80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1</Pages>
  <Words>10747</Words>
  <Characters>61258</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LANDIS-II Century Succession v2.0</vt:lpstr>
    </vt:vector>
  </TitlesOfParts>
  <Company>University of Wisconsin-Madison</Company>
  <LinksUpToDate>false</LinksUpToDate>
  <CharactersWithSpaces>71862</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Century Succession v2.0</dc:title>
  <dc:creator>Robert Scheller;Melissa Lucash</dc:creator>
  <cp:lastModifiedBy>Melissa Lucash</cp:lastModifiedBy>
  <cp:revision>19</cp:revision>
  <cp:lastPrinted>2014-10-16T17:09:00Z</cp:lastPrinted>
  <dcterms:created xsi:type="dcterms:W3CDTF">2014-05-14T20:54:00Z</dcterms:created>
  <dcterms:modified xsi:type="dcterms:W3CDTF">2014-10-16T17:09:00Z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Century Succession</vt:lpwstr>
  </property>
  <property fmtid="{D5CDD505-2E9C-101B-9397-08002B2CF9AE}" pid="3" name="Extension Version">
    <vt:lpwstr>3.1</vt:lpwstr>
  </property>
</Properties>
</file>